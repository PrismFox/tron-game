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3285EB7A" w14:textId="56A770F9" w:rsidR="00FE3D60" w:rsidRPr="00164CEE" w:rsidRDefault="00996C5C" w:rsidP="00996C5C">
      <w:pPr>
        <w:rPr>
          <w:lang w:val="de-DE"/>
        </w:rPr>
      </w:pPr>
      <w:r>
        <w:rPr>
          <w:lang w:val="de-DE"/>
        </w:rPr>
        <w:t xml:space="preserve">Dieses Dokument beschreibt eine </w:t>
      </w:r>
      <w:proofErr w:type="spellStart"/>
      <w:r w:rsidRPr="00164CEE">
        <w:rPr>
          <w:lang w:val="de-DE"/>
        </w:rPr>
        <w:t>Advanced</w:t>
      </w:r>
      <w:proofErr w:type="spellEnd"/>
      <w:r w:rsidRPr="00164CEE">
        <w:rPr>
          <w:lang w:val="de-DE"/>
        </w:rPr>
        <w:t xml:space="preserve"> Client – Server Spielvariante von Tron</w:t>
      </w:r>
      <w:r>
        <w:rPr>
          <w:lang w:val="de-DE"/>
        </w:rPr>
        <w:t xml:space="preserve">. Tron ist ein </w:t>
      </w:r>
      <w:proofErr w:type="spellStart"/>
      <w:r>
        <w:rPr>
          <w:lang w:val="de-DE"/>
        </w:rPr>
        <w:t>action</w:t>
      </w:r>
      <w:proofErr w:type="spellEnd"/>
      <w:r>
        <w:rPr>
          <w:lang w:val="de-DE"/>
        </w:rPr>
        <w:t xml:space="preserve"> </w:t>
      </w:r>
      <w:proofErr w:type="spellStart"/>
      <w:r>
        <w:rPr>
          <w:lang w:val="de-DE"/>
        </w:rPr>
        <w:t>rennspiel</w:t>
      </w:r>
      <w:proofErr w:type="spellEnd"/>
      <w:r>
        <w:rPr>
          <w:lang w:val="de-DE"/>
        </w:rPr>
        <w:t xml:space="preserve">, </w:t>
      </w:r>
      <w:proofErr w:type="gramStart"/>
      <w:r>
        <w:rPr>
          <w:lang w:val="de-DE"/>
        </w:rPr>
        <w:t>bei dem Motorräder</w:t>
      </w:r>
      <w:proofErr w:type="gramEnd"/>
      <w:r>
        <w:rPr>
          <w:lang w:val="de-DE"/>
        </w:rPr>
        <w:t xml:space="preserve"> einen Schatten hinterlassen. Fahren andere Spieler gegen den Schatten, sind sie tot, sollten Spieler „crashen“ oder auch gegen die Wand fahren, sind diese auch tot und haben verloren. Der letzte Überlebende des Spiels, ist der Gewinner. </w:t>
      </w:r>
    </w:p>
    <w:p w14:paraId="54B43E98" w14:textId="28E1E2AF" w:rsidR="00DD0EB0" w:rsidRPr="00FE3D60" w:rsidRDefault="002A2826">
      <w:pPr>
        <w:pStyle w:val="BodyText"/>
        <w:rPr>
          <w:b/>
          <w:bCs/>
          <w:lang w:val="de-DE"/>
        </w:rPr>
      </w:pPr>
      <w:r>
        <w:rPr>
          <w:lang w:val="de-DE"/>
        </w:rPr>
        <w:t>Das Spiel soll folgende Anforderungen erfüllen:</w:t>
      </w:r>
    </w:p>
    <w:p w14:paraId="5E60A25D" w14:textId="4B609EAD" w:rsidR="002A2826" w:rsidRPr="00A80D05" w:rsidRDefault="00DD0EB0" w:rsidP="0029609B">
      <w:pPr>
        <w:pStyle w:val="Heading3"/>
        <w:rPr>
          <w:lang w:val="de-DE"/>
        </w:rPr>
      </w:pPr>
      <w:r w:rsidRPr="00A80D05">
        <w:rPr>
          <w:lang w:val="de-DE"/>
        </w:rPr>
        <w:t>Use Cases</w:t>
      </w:r>
    </w:p>
    <w:p w14:paraId="0BA913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UC-1</w:t>
      </w:r>
    </w:p>
    <w:p w14:paraId="706DBE3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Spieleranzahl festlegen</w:t>
      </w:r>
    </w:p>
    <w:p w14:paraId="3D27256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Spieler</w:t>
      </w:r>
    </w:p>
    <w:p w14:paraId="21D225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maximale Anzahl der Spieler für die nächste Spielrunde soll festgelegt werden.</w:t>
      </w:r>
    </w:p>
    <w:p w14:paraId="1604C7B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Auslöser:</w:t>
      </w:r>
      <w:r w:rsidRPr="00DD0EB0">
        <w:rPr>
          <w:rFonts w:asciiTheme="minorHAnsi" w:hAnsiTheme="minorHAnsi"/>
        </w:rPr>
        <w:t> Intention eines Spielers, eine vom Standardwert abweichende Anzahl der Mitspieler festzulegen.</w:t>
      </w:r>
    </w:p>
    <w:p w14:paraId="506E852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AF81D6A" w14:textId="77777777" w:rsidR="00DD0EB0" w:rsidRPr="00DD0EB0" w:rsidRDefault="00DD0EB0" w:rsidP="0029609B">
      <w:pPr>
        <w:numPr>
          <w:ilvl w:val="0"/>
          <w:numId w:val="23"/>
        </w:numPr>
        <w:spacing w:after="100"/>
        <w:rPr>
          <w:lang w:val="de-DE"/>
        </w:rPr>
      </w:pPr>
      <w:r w:rsidRPr="00DD0EB0">
        <w:rPr>
          <w:lang w:val="de-DE"/>
        </w:rPr>
        <w:t>Die Anwendung wurde erfolgreich gestartet.</w:t>
      </w:r>
    </w:p>
    <w:p w14:paraId="5B8D2DF8" w14:textId="77777777" w:rsidR="00DD0EB0" w:rsidRPr="00DD0EB0" w:rsidRDefault="00DD0EB0" w:rsidP="0029609B">
      <w:pPr>
        <w:numPr>
          <w:ilvl w:val="0"/>
          <w:numId w:val="23"/>
        </w:numPr>
        <w:spacing w:after="100"/>
      </w:pPr>
      <w:r w:rsidRPr="00DD0EB0">
        <w:t xml:space="preserve">Es </w:t>
      </w:r>
      <w:proofErr w:type="spellStart"/>
      <w:r w:rsidRPr="00DD0EB0">
        <w:t>wird</w:t>
      </w:r>
      <w:proofErr w:type="spellEnd"/>
      <w:r w:rsidRPr="00DD0EB0">
        <w:t xml:space="preserve"> </w:t>
      </w:r>
      <w:proofErr w:type="spellStart"/>
      <w:r w:rsidRPr="00DD0EB0">
        <w:t>Bildschirm</w:t>
      </w:r>
      <w:proofErr w:type="spellEnd"/>
      <w:r w:rsidRPr="00DD0EB0">
        <w:t xml:space="preserve"> 1 </w:t>
      </w:r>
      <w:proofErr w:type="spellStart"/>
      <w:r w:rsidRPr="00DD0EB0">
        <w:t>angezeigt</w:t>
      </w:r>
      <w:proofErr w:type="spellEnd"/>
      <w:r w:rsidRPr="00DD0EB0">
        <w:t>.</w:t>
      </w:r>
    </w:p>
    <w:p w14:paraId="522961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1888A6DE" w14:textId="77777777" w:rsidR="00DD0EB0" w:rsidRPr="00DD0EB0" w:rsidRDefault="00DD0EB0" w:rsidP="0029609B">
      <w:pPr>
        <w:numPr>
          <w:ilvl w:val="0"/>
          <w:numId w:val="24"/>
        </w:numPr>
        <w:spacing w:after="100"/>
        <w:rPr>
          <w:lang w:val="de-DE"/>
        </w:rPr>
      </w:pPr>
      <w:r w:rsidRPr="00DD0EB0">
        <w:rPr>
          <w:lang w:val="de-DE"/>
        </w:rPr>
        <w:t>Das Eingabefeld enthält einen ganzzahligen Wert von 2 bis 6 für die Spieleranzahl</w:t>
      </w:r>
    </w:p>
    <w:p w14:paraId="4D765F13" w14:textId="77777777" w:rsidR="00DD0EB0" w:rsidRPr="00DD0EB0" w:rsidRDefault="00DD0EB0" w:rsidP="0029609B">
      <w:pPr>
        <w:numPr>
          <w:ilvl w:val="0"/>
          <w:numId w:val="24"/>
        </w:numPr>
        <w:spacing w:after="100"/>
        <w:rPr>
          <w:lang w:val="de-DE"/>
        </w:rPr>
      </w:pPr>
      <w:r w:rsidRPr="00DD0EB0">
        <w:rPr>
          <w:lang w:val="de-DE"/>
        </w:rPr>
        <w:t>Die anwendungsinterne Spieleranzahl wurde auf den eingegebenen Wert geändert, sodass dieser beim nächsten Spielstart verwendet wird.</w:t>
      </w:r>
    </w:p>
    <w:p w14:paraId="512A40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CEEF997" w14:textId="77777777" w:rsidR="00DD0EB0" w:rsidRPr="00DD0EB0" w:rsidRDefault="00DD0EB0" w:rsidP="0029609B">
      <w:pPr>
        <w:numPr>
          <w:ilvl w:val="0"/>
          <w:numId w:val="25"/>
        </w:numPr>
        <w:spacing w:after="100"/>
        <w:rPr>
          <w:lang w:val="de-DE"/>
        </w:rPr>
      </w:pPr>
      <w:r w:rsidRPr="00DD0EB0">
        <w:rPr>
          <w:lang w:val="de-DE"/>
        </w:rPr>
        <w:t xml:space="preserve">System erzeugt GUI </w:t>
      </w:r>
      <w:proofErr w:type="spellStart"/>
      <w:r w:rsidRPr="00DD0EB0">
        <w:rPr>
          <w:lang w:val="de-DE"/>
        </w:rPr>
        <w:t>Fuer</w:t>
      </w:r>
      <w:proofErr w:type="spellEnd"/>
      <w:r w:rsidRPr="00DD0EB0">
        <w:rPr>
          <w:lang w:val="de-DE"/>
        </w:rPr>
        <w:t xml:space="preserve"> Bildschirm 1 und zeigt diese an</w:t>
      </w:r>
    </w:p>
    <w:p w14:paraId="56E9EDBF" w14:textId="77777777" w:rsidR="00DD0EB0" w:rsidRPr="00DD0EB0" w:rsidRDefault="00DD0EB0" w:rsidP="0029609B">
      <w:pPr>
        <w:numPr>
          <w:ilvl w:val="0"/>
          <w:numId w:val="25"/>
        </w:numPr>
        <w:spacing w:after="100"/>
        <w:rPr>
          <w:lang w:val="de-DE"/>
        </w:rPr>
      </w:pPr>
      <w:r w:rsidRPr="00DD0EB0">
        <w:rPr>
          <w:lang w:val="de-DE"/>
        </w:rPr>
        <w:t xml:space="preserve">Das System zeigt ein Eingabefeld für die Spieleranzahl an, </w:t>
      </w:r>
      <w:proofErr w:type="gramStart"/>
      <w:r w:rsidRPr="00DD0EB0">
        <w:rPr>
          <w:lang w:val="de-DE"/>
        </w:rPr>
        <w:t>das</w:t>
      </w:r>
      <w:proofErr w:type="gramEnd"/>
      <w:r w:rsidRPr="00DD0EB0">
        <w:rPr>
          <w:lang w:val="de-DE"/>
        </w:rPr>
        <w:t xml:space="preserve"> zunächst den konfigurierten Standardwert enthält.</w:t>
      </w:r>
    </w:p>
    <w:p w14:paraId="675294B2" w14:textId="77777777" w:rsidR="00DD0EB0" w:rsidRPr="00DD0EB0" w:rsidRDefault="00DD0EB0" w:rsidP="0029609B">
      <w:pPr>
        <w:numPr>
          <w:ilvl w:val="0"/>
          <w:numId w:val="25"/>
        </w:numPr>
        <w:spacing w:after="100"/>
        <w:rPr>
          <w:lang w:val="de-DE"/>
        </w:rPr>
      </w:pPr>
      <w:r w:rsidRPr="00DD0EB0">
        <w:rPr>
          <w:lang w:val="de-DE"/>
        </w:rPr>
        <w:t>Der Spieler wählt per Mausklick das Eingabefeld an.</w:t>
      </w:r>
    </w:p>
    <w:p w14:paraId="661F6879" w14:textId="77777777" w:rsidR="00DD0EB0" w:rsidRPr="00DD0EB0" w:rsidRDefault="00DD0EB0" w:rsidP="0029609B">
      <w:pPr>
        <w:numPr>
          <w:ilvl w:val="0"/>
          <w:numId w:val="25"/>
        </w:numPr>
        <w:spacing w:after="100"/>
        <w:rPr>
          <w:lang w:val="de-DE"/>
        </w:rPr>
      </w:pPr>
      <w:r w:rsidRPr="00DD0EB0">
        <w:rPr>
          <w:lang w:val="de-DE"/>
        </w:rPr>
        <w:t>Der Spieler ersetzt den vorherigen Inhalt des Eingabefeldes mit einem ganzzahligen Wert von 2 bis 6.</w:t>
      </w:r>
    </w:p>
    <w:p w14:paraId="5DF7D4CE" w14:textId="77777777" w:rsidR="00DD0EB0" w:rsidRPr="00DD0EB0" w:rsidRDefault="00DD0EB0" w:rsidP="0029609B">
      <w:pPr>
        <w:numPr>
          <w:ilvl w:val="0"/>
          <w:numId w:val="25"/>
        </w:numPr>
        <w:spacing w:after="100"/>
        <w:rPr>
          <w:lang w:val="de-DE"/>
        </w:rPr>
      </w:pPr>
      <w:r w:rsidRPr="00DD0EB0">
        <w:rPr>
          <w:lang w:val="de-DE"/>
        </w:rPr>
        <w:t>Beim Mausklick außerhalb des Eingabefeldes wird der gültige Eingabewert für den nächsten Spielstart übernommen.</w:t>
      </w:r>
    </w:p>
    <w:p w14:paraId="07ABBD6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628EC939"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Der Spielers versucht, einen nicht-numerischen Wert einzugeben.</w:t>
      </w:r>
    </w:p>
    <w:p w14:paraId="1ACA8C9D"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1. Die Eingabe des Spielers erscheint nicht im Eingabefeld.</w:t>
      </w:r>
    </w:p>
    <w:p w14:paraId="67813501" w14:textId="77777777" w:rsidR="00DD0EB0" w:rsidRPr="00DD0EB0" w:rsidRDefault="00DD0EB0" w:rsidP="0029609B">
      <w:pPr>
        <w:pStyle w:val="NormalWeb"/>
        <w:numPr>
          <w:ilvl w:val="0"/>
          <w:numId w:val="26"/>
        </w:numPr>
        <w:spacing w:before="0" w:beforeAutospacing="0" w:afterAutospacing="0"/>
        <w:rPr>
          <w:rFonts w:asciiTheme="minorHAnsi" w:hAnsiTheme="minorHAnsi"/>
        </w:rPr>
      </w:pPr>
      <w:r w:rsidRPr="00DD0EB0">
        <w:rPr>
          <w:rFonts w:asciiTheme="minorHAnsi" w:hAnsiTheme="minorHAnsi"/>
        </w:rPr>
        <w:t>a) 2. Weiter bei 3.</w:t>
      </w:r>
    </w:p>
    <w:p w14:paraId="62DB5CA0"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3. b) Der Spieler macht eine Eingabe, die keiner Ganzzahl von 2 bis 6 entspricht.</w:t>
      </w:r>
    </w:p>
    <w:p w14:paraId="147D4A3B"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1. Das Eingabefeld wird rot umrandet und es wird ein Warnhinweis über die ungültige Eingabe angezeigt. Der Start-Button wird ausgegraut und deaktiviert.</w:t>
      </w:r>
    </w:p>
    <w:p w14:paraId="259586B0" w14:textId="77777777" w:rsidR="00DD0EB0" w:rsidRPr="00DD0EB0" w:rsidRDefault="00DD0EB0" w:rsidP="0029609B">
      <w:pPr>
        <w:pStyle w:val="NormalWeb"/>
        <w:numPr>
          <w:ilvl w:val="0"/>
          <w:numId w:val="27"/>
        </w:numPr>
        <w:spacing w:before="0" w:beforeAutospacing="0" w:afterAutospacing="0"/>
        <w:rPr>
          <w:rFonts w:asciiTheme="minorHAnsi" w:hAnsiTheme="minorHAnsi"/>
        </w:rPr>
      </w:pPr>
      <w:r w:rsidRPr="00DD0EB0">
        <w:rPr>
          <w:rFonts w:asciiTheme="minorHAnsi" w:hAnsiTheme="minorHAnsi"/>
        </w:rPr>
        <w:t>b) 2. Weiter bei 3.</w:t>
      </w:r>
    </w:p>
    <w:p w14:paraId="745CCBD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7045F35"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Nach Abschluss des Erfolgsszenarios ist immer noch ein Warnhinweis vorhanden.</w:t>
      </w:r>
    </w:p>
    <w:p w14:paraId="6DC529FA" w14:textId="77777777" w:rsidR="00DD0EB0" w:rsidRPr="00DD0EB0" w:rsidRDefault="00DD0EB0" w:rsidP="0029609B">
      <w:pPr>
        <w:pStyle w:val="NormalWeb"/>
        <w:numPr>
          <w:ilvl w:val="0"/>
          <w:numId w:val="28"/>
        </w:numPr>
        <w:spacing w:before="0" w:beforeAutospacing="0" w:afterAutospacing="0"/>
        <w:rPr>
          <w:rFonts w:asciiTheme="minorHAnsi" w:hAnsiTheme="minorHAnsi"/>
        </w:rPr>
      </w:pPr>
      <w:r w:rsidRPr="00DD0EB0">
        <w:rPr>
          <w:rFonts w:asciiTheme="minorHAnsi" w:hAnsiTheme="minorHAnsi"/>
        </w:rPr>
        <w:t>a) 1. Der Warnhinweis und die rote Umrandung des Eingabefeldes werden ausgeblendet.</w:t>
      </w:r>
    </w:p>
    <w:p w14:paraId="3FE83EB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Der Startbutton wird wieder freigegeben.</w:t>
      </w:r>
    </w:p>
    <w:p w14:paraId="4BBB366B" w14:textId="77777777" w:rsidR="00DD0EB0" w:rsidRPr="00DD0EB0" w:rsidRDefault="00325168" w:rsidP="0029609B">
      <w:pPr>
        <w:spacing w:after="100"/>
      </w:pPr>
      <w:ins w:id="2" w:author="Martin, Dominik" w:date="2022-10-19T19:03:00Z">
        <w:r>
          <w:rPr>
            <w:noProof/>
          </w:rPr>
          <w:pict w14:anchorId="3E6CB7CB">
            <v:rect id="_x0000_i1032" alt="" style="width:451.3pt;height:.05pt;mso-width-percent:0;mso-height-percent:0;mso-width-percent:0;mso-height-percent:0" o:hralign="center" o:hrstd="t" o:hr="t" fillcolor="#a0a0a0" stroked="f"/>
          </w:pict>
        </w:r>
      </w:ins>
    </w:p>
    <w:p w14:paraId="6823805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UC-2</w:t>
      </w:r>
    </w:p>
    <w:p w14:paraId="34FF3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Starten eines Spiels</w:t>
      </w:r>
    </w:p>
    <w:p w14:paraId="3E24E85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28F15E2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möchte ein Spiel spielen</w:t>
      </w:r>
    </w:p>
    <w:p w14:paraId="4EB5687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lastRenderedPageBreak/>
        <w:t>Auslöser</w:t>
      </w:r>
      <w:r w:rsidRPr="00DD0EB0">
        <w:rPr>
          <w:rFonts w:asciiTheme="minorHAnsi" w:hAnsiTheme="minorHAnsi"/>
        </w:rPr>
        <w:t>: Der Spieler hat das Spiel gestartet, weil er ein Spiel spielen will</w:t>
      </w:r>
    </w:p>
    <w:p w14:paraId="207476F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r w:rsidRPr="00DD0EB0">
        <w:rPr>
          <w:rFonts w:asciiTheme="minorHAnsi" w:hAnsiTheme="minorHAnsi"/>
        </w:rPr>
        <w:t>:</w:t>
      </w:r>
    </w:p>
    <w:p w14:paraId="2F04B940" w14:textId="77777777" w:rsidR="00DD0EB0" w:rsidRPr="00DD0EB0" w:rsidRDefault="00DD0EB0" w:rsidP="0029609B">
      <w:pPr>
        <w:numPr>
          <w:ilvl w:val="0"/>
          <w:numId w:val="29"/>
        </w:numPr>
        <w:spacing w:after="100"/>
      </w:pPr>
      <w:proofErr w:type="gramStart"/>
      <w:r w:rsidRPr="00DD0EB0">
        <w:t>Spiel(</w:t>
      </w:r>
      <w:proofErr w:type="spellStart"/>
      <w:proofErr w:type="gramEnd"/>
      <w:r w:rsidRPr="00DD0EB0">
        <w:t>Programm</w:t>
      </w:r>
      <w:proofErr w:type="spellEnd"/>
      <w:r w:rsidRPr="00DD0EB0">
        <w:t xml:space="preserve">) </w:t>
      </w:r>
      <w:proofErr w:type="spellStart"/>
      <w:r w:rsidRPr="00DD0EB0">
        <w:t>wurde</w:t>
      </w:r>
      <w:proofErr w:type="spellEnd"/>
      <w:r w:rsidRPr="00DD0EB0">
        <w:t xml:space="preserve"> </w:t>
      </w:r>
      <w:proofErr w:type="spellStart"/>
      <w:r w:rsidRPr="00DD0EB0">
        <w:t>gestartet</w:t>
      </w:r>
      <w:proofErr w:type="spellEnd"/>
    </w:p>
    <w:p w14:paraId="634385B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06DC9E6" w14:textId="77777777" w:rsidR="00DD0EB0" w:rsidRPr="00DD0EB0" w:rsidRDefault="00DD0EB0" w:rsidP="0029609B">
      <w:pPr>
        <w:numPr>
          <w:ilvl w:val="0"/>
          <w:numId w:val="30"/>
        </w:numPr>
        <w:spacing w:after="100"/>
        <w:rPr>
          <w:lang w:val="de-DE"/>
        </w:rPr>
      </w:pPr>
      <w:r w:rsidRPr="00DD0EB0">
        <w:rPr>
          <w:lang w:val="de-DE"/>
        </w:rPr>
        <w:t>Wartebildschirm mit allen Spielern wird angezeigt</w:t>
      </w:r>
    </w:p>
    <w:p w14:paraId="7EE73F2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086F1A75" w14:textId="77777777" w:rsidR="00DD0EB0" w:rsidRPr="00DD0EB0" w:rsidRDefault="00DD0EB0" w:rsidP="0029609B">
      <w:pPr>
        <w:numPr>
          <w:ilvl w:val="0"/>
          <w:numId w:val="31"/>
        </w:numPr>
        <w:spacing w:after="100"/>
        <w:rPr>
          <w:lang w:val="de-DE"/>
        </w:rPr>
      </w:pPr>
      <w:r w:rsidRPr="00DD0EB0">
        <w:rPr>
          <w:lang w:val="de-DE"/>
        </w:rPr>
        <w:t>Das Spiel zeigt den Startbildschirm an</w:t>
      </w:r>
    </w:p>
    <w:p w14:paraId="2956B912" w14:textId="77777777" w:rsidR="00DD0EB0" w:rsidRPr="00DD0EB0" w:rsidRDefault="00DD0EB0" w:rsidP="0029609B">
      <w:pPr>
        <w:numPr>
          <w:ilvl w:val="0"/>
          <w:numId w:val="31"/>
        </w:numPr>
        <w:spacing w:after="100"/>
        <w:rPr>
          <w:lang w:val="de-DE"/>
        </w:rPr>
      </w:pPr>
      <w:r w:rsidRPr="00DD0EB0">
        <w:rPr>
          <w:lang w:val="de-DE"/>
        </w:rPr>
        <w:t xml:space="preserve">Der Spieler </w:t>
      </w:r>
      <w:proofErr w:type="spellStart"/>
      <w:r w:rsidRPr="00DD0EB0">
        <w:rPr>
          <w:lang w:val="de-DE"/>
        </w:rPr>
        <w:t>wählt</w:t>
      </w:r>
      <w:proofErr w:type="spellEnd"/>
      <w:r w:rsidRPr="00DD0EB0">
        <w:rPr>
          <w:lang w:val="de-DE"/>
        </w:rPr>
        <w:t xml:space="preserve"> das Feld </w:t>
      </w:r>
      <w:proofErr w:type="spellStart"/>
      <w:r w:rsidRPr="00DD0EB0">
        <w:rPr>
          <w:lang w:val="de-DE"/>
        </w:rPr>
        <w:t>für</w:t>
      </w:r>
      <w:proofErr w:type="spellEnd"/>
      <w:r w:rsidRPr="00DD0EB0">
        <w:rPr>
          <w:lang w:val="de-DE"/>
        </w:rPr>
        <w:t xml:space="preserve"> die Eingabe der maximalen Spieleranzahl aus</w:t>
      </w:r>
    </w:p>
    <w:p w14:paraId="7F06B4B6" w14:textId="77777777" w:rsidR="00DD0EB0" w:rsidRPr="00DD0EB0" w:rsidRDefault="00DD0EB0" w:rsidP="0029609B">
      <w:pPr>
        <w:numPr>
          <w:ilvl w:val="0"/>
          <w:numId w:val="31"/>
        </w:numPr>
        <w:spacing w:after="100"/>
        <w:rPr>
          <w:lang w:val="de-DE"/>
        </w:rPr>
      </w:pPr>
      <w:r w:rsidRPr="00DD0EB0">
        <w:rPr>
          <w:lang w:val="de-DE"/>
        </w:rPr>
        <w:t>Der Spieler gibt eine Spieleranzahl an</w:t>
      </w:r>
    </w:p>
    <w:p w14:paraId="3F4FADC4" w14:textId="77777777" w:rsidR="00DD0EB0" w:rsidRPr="00DD0EB0" w:rsidRDefault="00DD0EB0" w:rsidP="0029609B">
      <w:pPr>
        <w:numPr>
          <w:ilvl w:val="0"/>
          <w:numId w:val="31"/>
        </w:numPr>
        <w:spacing w:after="100"/>
        <w:rPr>
          <w:lang w:val="de-DE"/>
        </w:rPr>
      </w:pPr>
      <w:r w:rsidRPr="00DD0EB0">
        <w:rPr>
          <w:lang w:val="de-DE"/>
        </w:rPr>
        <w:t xml:space="preserve">Das Spiel </w:t>
      </w:r>
      <w:proofErr w:type="spellStart"/>
      <w:r w:rsidRPr="00DD0EB0">
        <w:rPr>
          <w:lang w:val="de-DE"/>
        </w:rPr>
        <w:t>überprüft</w:t>
      </w:r>
      <w:proofErr w:type="spellEnd"/>
      <w:r w:rsidRPr="00DD0EB0">
        <w:rPr>
          <w:lang w:val="de-DE"/>
        </w:rPr>
        <w:t xml:space="preserve"> die eingegebene Spieleranzahl</w:t>
      </w:r>
    </w:p>
    <w:p w14:paraId="6ECA1796" w14:textId="77777777" w:rsidR="00DD0EB0" w:rsidRPr="00DD0EB0" w:rsidRDefault="00DD0EB0" w:rsidP="0029609B">
      <w:pPr>
        <w:numPr>
          <w:ilvl w:val="0"/>
          <w:numId w:val="31"/>
        </w:numPr>
        <w:spacing w:after="100"/>
        <w:rPr>
          <w:lang w:val="de-DE"/>
        </w:rPr>
      </w:pPr>
      <w:r w:rsidRPr="00DD0EB0">
        <w:rPr>
          <w:lang w:val="de-DE"/>
        </w:rPr>
        <w:t>Der Spieler klickt auf den Button “Spiel starten”</w:t>
      </w:r>
    </w:p>
    <w:p w14:paraId="59F7B819" w14:textId="77777777" w:rsidR="00DD0EB0" w:rsidRPr="00DD0EB0" w:rsidRDefault="00DD0EB0" w:rsidP="0029609B">
      <w:pPr>
        <w:numPr>
          <w:ilvl w:val="0"/>
          <w:numId w:val="31"/>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Wartezeit Fenster</w:t>
      </w:r>
    </w:p>
    <w:p w14:paraId="0F5E726C" w14:textId="77777777" w:rsidR="00DD0EB0" w:rsidRPr="00DD0EB0" w:rsidRDefault="00DD0EB0" w:rsidP="0029609B">
      <w:pPr>
        <w:numPr>
          <w:ilvl w:val="0"/>
          <w:numId w:val="31"/>
        </w:numPr>
        <w:spacing w:after="100"/>
        <w:rPr>
          <w:lang w:val="de-DE"/>
        </w:rPr>
      </w:pPr>
      <w:r w:rsidRPr="00DD0EB0">
        <w:rPr>
          <w:lang w:val="de-DE"/>
        </w:rPr>
        <w:t>Das Spiel zeigt das Wartezeit Fenster an</w:t>
      </w:r>
    </w:p>
    <w:p w14:paraId="35585CD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Fehlerfall</w:t>
      </w:r>
    </w:p>
    <w:p w14:paraId="19EDB7FD" w14:textId="77777777" w:rsidR="00DD0EB0" w:rsidRPr="00DD0EB0" w:rsidRDefault="00DD0EB0" w:rsidP="0029609B">
      <w:pPr>
        <w:numPr>
          <w:ilvl w:val="0"/>
          <w:numId w:val="32"/>
        </w:numPr>
        <w:spacing w:after="100"/>
        <w:rPr>
          <w:lang w:val="de-DE"/>
        </w:rPr>
      </w:pPr>
      <w:r w:rsidRPr="00DD0EB0">
        <w:rPr>
          <w:lang w:val="de-DE"/>
        </w:rPr>
        <w:t>Das System zeigt an, dass die angegebene Spieleranzahl kein korrekter Wert ist</w:t>
      </w:r>
    </w:p>
    <w:p w14:paraId="4FB8144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63EE46BF" w14:textId="77777777" w:rsidR="00DD0EB0" w:rsidRPr="00DD0EB0" w:rsidRDefault="00DD0EB0" w:rsidP="0029609B">
      <w:pPr>
        <w:numPr>
          <w:ilvl w:val="0"/>
          <w:numId w:val="33"/>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1D099E" w14:textId="77777777" w:rsidR="00DD0EB0" w:rsidRPr="00DD0EB0" w:rsidRDefault="00325168" w:rsidP="0029609B">
      <w:pPr>
        <w:spacing w:after="100"/>
      </w:pPr>
      <w:ins w:id="3" w:author="Martin, Dominik" w:date="2022-10-19T19:03:00Z">
        <w:r>
          <w:rPr>
            <w:noProof/>
          </w:rPr>
          <w:pict w14:anchorId="25FB393D">
            <v:rect id="_x0000_i1031" alt="" style="width:451.3pt;height:.05pt;mso-width-percent:0;mso-height-percent:0;mso-width-percent:0;mso-height-percent:0" o:hralign="center" o:hrstd="t" o:hr="t" fillcolor="#a0a0a0" stroked="f"/>
          </w:pict>
        </w:r>
      </w:ins>
    </w:p>
    <w:p w14:paraId="4006D26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UC-3</w:t>
      </w:r>
    </w:p>
    <w:p w14:paraId="60C1C73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 Beitreten</w:t>
      </w:r>
    </w:p>
    <w:p w14:paraId="0504DC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2697916C"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Einem Spiel beizutreten.</w:t>
      </w:r>
    </w:p>
    <w:p w14:paraId="1FB293C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Spieler hat die intention einem Spiel beizutreten</w:t>
      </w:r>
    </w:p>
    <w:p w14:paraId="20DB43C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6C516DF" w14:textId="77777777" w:rsidR="00DD0EB0" w:rsidRPr="00DD0EB0" w:rsidRDefault="00DD0EB0" w:rsidP="0029609B">
      <w:pPr>
        <w:numPr>
          <w:ilvl w:val="0"/>
          <w:numId w:val="34"/>
        </w:numPr>
        <w:spacing w:after="100"/>
      </w:pPr>
      <w:proofErr w:type="spellStart"/>
      <w:r w:rsidRPr="00DD0EB0">
        <w:t>Bildschirm</w:t>
      </w:r>
      <w:proofErr w:type="spellEnd"/>
      <w:r w:rsidRPr="00DD0EB0">
        <w:t xml:space="preserve"> 2 </w:t>
      </w:r>
      <w:proofErr w:type="spellStart"/>
      <w:r w:rsidRPr="00DD0EB0">
        <w:t>wurde</w:t>
      </w:r>
      <w:proofErr w:type="spellEnd"/>
      <w:r w:rsidRPr="00DD0EB0">
        <w:t xml:space="preserve"> </w:t>
      </w:r>
      <w:proofErr w:type="spellStart"/>
      <w:r w:rsidRPr="00DD0EB0">
        <w:t>angezeigt</w:t>
      </w:r>
      <w:proofErr w:type="spellEnd"/>
    </w:p>
    <w:p w14:paraId="220B251B" w14:textId="77777777" w:rsidR="00DD0EB0" w:rsidRPr="00DD0EB0" w:rsidRDefault="00DD0EB0" w:rsidP="0029609B">
      <w:pPr>
        <w:numPr>
          <w:ilvl w:val="0"/>
          <w:numId w:val="34"/>
        </w:numPr>
        <w:spacing w:after="100"/>
        <w:rPr>
          <w:lang w:val="de-DE"/>
        </w:rPr>
      </w:pPr>
      <w:r w:rsidRPr="00DD0EB0">
        <w:rPr>
          <w:lang w:val="de-DE"/>
        </w:rPr>
        <w:t>Der Spieler hat die Anzahl der Spieler festgelegt</w:t>
      </w:r>
    </w:p>
    <w:p w14:paraId="209B4A36" w14:textId="77777777" w:rsidR="00DD0EB0" w:rsidRPr="00DD0EB0" w:rsidRDefault="00DD0EB0" w:rsidP="0029609B">
      <w:pPr>
        <w:numPr>
          <w:ilvl w:val="0"/>
          <w:numId w:val="34"/>
        </w:numPr>
        <w:spacing w:after="100"/>
        <w:rPr>
          <w:lang w:val="de-DE"/>
        </w:rPr>
      </w:pPr>
      <w:r w:rsidRPr="00DD0EB0">
        <w:rPr>
          <w:lang w:val="de-DE"/>
        </w:rPr>
        <w:t>Der Spieler hat ein Spiel gestartet</w:t>
      </w:r>
    </w:p>
    <w:p w14:paraId="007AC57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00F5795D" w14:textId="77777777" w:rsidR="00DD0EB0" w:rsidRPr="00DD0EB0" w:rsidRDefault="00DD0EB0" w:rsidP="0029609B">
      <w:pPr>
        <w:numPr>
          <w:ilvl w:val="0"/>
          <w:numId w:val="35"/>
        </w:numPr>
        <w:spacing w:after="100"/>
        <w:rPr>
          <w:lang w:val="de-DE"/>
        </w:rPr>
      </w:pPr>
      <w:r w:rsidRPr="00DD0EB0">
        <w:rPr>
          <w:lang w:val="de-DE"/>
        </w:rPr>
        <w:t>Der Benutzer ist dem Spiel beigetreten</w:t>
      </w:r>
    </w:p>
    <w:p w14:paraId="643D9B2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A773A78" w14:textId="77777777" w:rsidR="00DD0EB0" w:rsidRPr="00DD0EB0" w:rsidRDefault="00DD0EB0" w:rsidP="0029609B">
      <w:pPr>
        <w:numPr>
          <w:ilvl w:val="0"/>
          <w:numId w:val="36"/>
        </w:numPr>
        <w:spacing w:after="100"/>
        <w:rPr>
          <w:lang w:val="de-DE"/>
        </w:rPr>
      </w:pPr>
      <w:r w:rsidRPr="00DD0EB0">
        <w:rPr>
          <w:lang w:val="de-DE"/>
        </w:rPr>
        <w:t>Das System zeigt den Wartescreen an</w:t>
      </w:r>
    </w:p>
    <w:p w14:paraId="3B0AD766" w14:textId="77777777" w:rsidR="00DD0EB0" w:rsidRPr="00DD0EB0" w:rsidRDefault="00DD0EB0" w:rsidP="0029609B">
      <w:pPr>
        <w:numPr>
          <w:ilvl w:val="0"/>
          <w:numId w:val="36"/>
        </w:numPr>
        <w:spacing w:after="100"/>
      </w:pPr>
      <w:r w:rsidRPr="00DD0EB0">
        <w:t xml:space="preserve">Das System </w:t>
      </w:r>
      <w:proofErr w:type="spellStart"/>
      <w:r w:rsidRPr="00DD0EB0">
        <w:t>startet</w:t>
      </w:r>
      <w:proofErr w:type="spellEnd"/>
      <w:r w:rsidRPr="00DD0EB0">
        <w:t xml:space="preserve"> </w:t>
      </w:r>
      <w:proofErr w:type="spellStart"/>
      <w:r w:rsidRPr="00DD0EB0">
        <w:t>einen</w:t>
      </w:r>
      <w:proofErr w:type="spellEnd"/>
      <w:r w:rsidRPr="00DD0EB0">
        <w:t xml:space="preserve"> Countdown</w:t>
      </w:r>
    </w:p>
    <w:p w14:paraId="29F63AAC" w14:textId="77777777" w:rsidR="00DD0EB0" w:rsidRPr="00DD0EB0" w:rsidRDefault="00DD0EB0" w:rsidP="0029609B">
      <w:pPr>
        <w:numPr>
          <w:ilvl w:val="0"/>
          <w:numId w:val="36"/>
        </w:numPr>
        <w:spacing w:after="100"/>
        <w:rPr>
          <w:lang w:val="de-DE"/>
        </w:rPr>
      </w:pPr>
      <w:r w:rsidRPr="00DD0EB0">
        <w:rPr>
          <w:lang w:val="de-DE"/>
        </w:rPr>
        <w:t xml:space="preserve">Der jeweilige Spieler klickt auf eine Taste in einer der vordefinierten </w:t>
      </w:r>
      <w:proofErr w:type="spellStart"/>
      <w:r w:rsidRPr="00DD0EB0">
        <w:rPr>
          <w:lang w:val="de-DE"/>
        </w:rPr>
        <w:t>steuerungsbereichen</w:t>
      </w:r>
      <w:proofErr w:type="spellEnd"/>
    </w:p>
    <w:p w14:paraId="6635B16C" w14:textId="77777777" w:rsidR="00DD0EB0" w:rsidRPr="00DD0EB0" w:rsidRDefault="00DD0EB0" w:rsidP="0029609B">
      <w:pPr>
        <w:numPr>
          <w:ilvl w:val="0"/>
          <w:numId w:val="36"/>
        </w:numPr>
        <w:spacing w:after="100"/>
        <w:rPr>
          <w:lang w:val="de-DE"/>
        </w:rPr>
      </w:pPr>
      <w:r w:rsidRPr="00DD0EB0">
        <w:rPr>
          <w:lang w:val="de-DE"/>
        </w:rPr>
        <w:lastRenderedPageBreak/>
        <w:t xml:space="preserve">Das System merkt sich, dass ein neuer Spieler auf dem gerade gedrückten </w:t>
      </w:r>
      <w:proofErr w:type="spellStart"/>
      <w:r w:rsidRPr="00DD0EB0">
        <w:rPr>
          <w:lang w:val="de-DE"/>
        </w:rPr>
        <w:t>steuerungsbereich</w:t>
      </w:r>
      <w:proofErr w:type="spellEnd"/>
      <w:r w:rsidRPr="00DD0EB0">
        <w:rPr>
          <w:lang w:val="de-DE"/>
        </w:rPr>
        <w:t xml:space="preserve"> beigetreten ist</w:t>
      </w:r>
    </w:p>
    <w:p w14:paraId="34E46D61" w14:textId="77777777" w:rsidR="00DD0EB0" w:rsidRPr="00DD0EB0" w:rsidRDefault="00DD0EB0" w:rsidP="0029609B">
      <w:pPr>
        <w:numPr>
          <w:ilvl w:val="0"/>
          <w:numId w:val="36"/>
        </w:numPr>
        <w:spacing w:after="100"/>
        <w:rPr>
          <w:lang w:val="de-DE"/>
        </w:rPr>
      </w:pPr>
      <w:r w:rsidRPr="00DD0EB0">
        <w:rPr>
          <w:lang w:val="de-DE"/>
        </w:rPr>
        <w:t xml:space="preserve">Sobald der Countdown zu </w:t>
      </w:r>
      <w:proofErr w:type="spellStart"/>
      <w:r w:rsidRPr="00DD0EB0">
        <w:rPr>
          <w:lang w:val="de-DE"/>
        </w:rPr>
        <w:t>ende</w:t>
      </w:r>
      <w:proofErr w:type="spellEnd"/>
      <w:r w:rsidRPr="00DD0EB0">
        <w:rPr>
          <w:lang w:val="de-DE"/>
        </w:rPr>
        <w:t xml:space="preserve"> ist, wird das Spiel gestartet</w:t>
      </w:r>
    </w:p>
    <w:p w14:paraId="3A44E0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7F5FCCC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 Es sind nicht alle Spieler beigetreten:</w:t>
      </w:r>
    </w:p>
    <w:p w14:paraId="19403109"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5.a.1 Das spiel wird nach einem bestimmten Countdown gestartet</w:t>
      </w:r>
    </w:p>
    <w:p w14:paraId="4EA5D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C1DC05E" w14:textId="77777777" w:rsidR="00DD0EB0" w:rsidRPr="00DD0EB0" w:rsidRDefault="00DD0EB0" w:rsidP="0029609B">
      <w:pPr>
        <w:numPr>
          <w:ilvl w:val="0"/>
          <w:numId w:val="37"/>
        </w:numPr>
        <w:spacing w:after="100"/>
        <w:rPr>
          <w:lang w:val="de-DE"/>
        </w:rPr>
      </w:pPr>
      <w:r w:rsidRPr="00DD0EB0">
        <w:rPr>
          <w:lang w:val="de-DE"/>
        </w:rPr>
        <w:t xml:space="preserve">b. Es sind nicht genug </w:t>
      </w:r>
      <w:proofErr w:type="spellStart"/>
      <w:r w:rsidRPr="00DD0EB0">
        <w:rPr>
          <w:lang w:val="de-DE"/>
        </w:rPr>
        <w:t>spieler</w:t>
      </w:r>
      <w:proofErr w:type="spellEnd"/>
      <w:r w:rsidRPr="00DD0EB0">
        <w:rPr>
          <w:lang w:val="de-DE"/>
        </w:rPr>
        <w:t xml:space="preserve"> eingetreten (weniger als 2):</w:t>
      </w:r>
    </w:p>
    <w:p w14:paraId="2C69BA08"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5.b.1 Das Spiel wird abgebrochen und das System kehrt zurück zum start bildschirm</w:t>
      </w:r>
    </w:p>
    <w:p w14:paraId="6F127D4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335BF0DE" w14:textId="77777777" w:rsidR="00DD0EB0" w:rsidRPr="00DD0EB0" w:rsidRDefault="00DD0EB0" w:rsidP="0029609B">
      <w:pPr>
        <w:numPr>
          <w:ilvl w:val="0"/>
          <w:numId w:val="38"/>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xml:space="preserve"> wenn ein Spiel gestartet wird, müssen Spieler beitreten</w:t>
      </w:r>
    </w:p>
    <w:p w14:paraId="69344E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16BF6291" w14:textId="77777777" w:rsidR="00DD0EB0" w:rsidRPr="00DD0EB0" w:rsidRDefault="00DD0EB0" w:rsidP="0029609B">
      <w:pPr>
        <w:numPr>
          <w:ilvl w:val="0"/>
          <w:numId w:val="39"/>
        </w:numPr>
        <w:spacing w:after="100"/>
      </w:pPr>
      <w:r w:rsidRPr="00DD0EB0">
        <w:t xml:space="preserve">UC-1: </w:t>
      </w:r>
      <w:proofErr w:type="spellStart"/>
      <w:r w:rsidRPr="00DD0EB0">
        <w:t>Spieleranzahl</w:t>
      </w:r>
      <w:proofErr w:type="spellEnd"/>
      <w:r w:rsidRPr="00DD0EB0">
        <w:t xml:space="preserve"> </w:t>
      </w:r>
      <w:proofErr w:type="spellStart"/>
      <w:r w:rsidRPr="00DD0EB0">
        <w:t>festlegen</w:t>
      </w:r>
      <w:proofErr w:type="spellEnd"/>
    </w:p>
    <w:p w14:paraId="47351D95" w14:textId="77777777" w:rsidR="00DD0EB0" w:rsidRPr="00DD0EB0" w:rsidRDefault="00DD0EB0" w:rsidP="0029609B">
      <w:pPr>
        <w:numPr>
          <w:ilvl w:val="0"/>
          <w:numId w:val="39"/>
        </w:numPr>
        <w:spacing w:after="100"/>
      </w:pPr>
      <w:r w:rsidRPr="00DD0EB0">
        <w:t xml:space="preserve">UC-2: Spiel </w:t>
      </w:r>
      <w:proofErr w:type="spellStart"/>
      <w:r w:rsidRPr="00DD0EB0">
        <w:t>Starten</w:t>
      </w:r>
      <w:proofErr w:type="spellEnd"/>
    </w:p>
    <w:p w14:paraId="5BBCACDA" w14:textId="77777777" w:rsidR="00DD0EB0" w:rsidRPr="00DD0EB0" w:rsidRDefault="00325168" w:rsidP="0029609B">
      <w:pPr>
        <w:spacing w:after="100"/>
      </w:pPr>
      <w:ins w:id="4" w:author="Martin, Dominik" w:date="2022-10-19T19:03:00Z">
        <w:r>
          <w:rPr>
            <w:noProof/>
          </w:rPr>
          <w:pict w14:anchorId="6D4E5092">
            <v:rect id="_x0000_i1030" alt="" style="width:451.3pt;height:.05pt;mso-width-percent:0;mso-height-percent:0;mso-width-percent:0;mso-height-percent:0" o:hralign="center" o:hrstd="t" o:hr="t" fillcolor="#a0a0a0" stroked="f"/>
          </w:pict>
        </w:r>
      </w:ins>
    </w:p>
    <w:p w14:paraId="70400B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UC-4</w:t>
      </w:r>
    </w:p>
    <w:p w14:paraId="63FB765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Bewegung eines spielers</w:t>
      </w:r>
    </w:p>
    <w:p w14:paraId="40F8433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Der Spieler</w:t>
      </w:r>
    </w:p>
    <w:p w14:paraId="0F37A4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Der Spieler möchte, dass sich seine Spielfigur in der nächsten Bewegung in seine gewünschte Richtung bewegt</w:t>
      </w:r>
    </w:p>
    <w:p w14:paraId="649F04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Spieler drückt eine Richtungstaste Vorbedingung:</w:t>
      </w:r>
    </w:p>
    <w:p w14:paraId="4369B20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48DF35DE" w14:textId="77777777" w:rsidR="00DD0EB0" w:rsidRPr="00DD0EB0" w:rsidRDefault="00DD0EB0" w:rsidP="0029609B">
      <w:pPr>
        <w:numPr>
          <w:ilvl w:val="0"/>
          <w:numId w:val="40"/>
        </w:numPr>
        <w:spacing w:after="100"/>
        <w:rPr>
          <w:lang w:val="de-DE"/>
        </w:rPr>
      </w:pPr>
      <w:r w:rsidRPr="00DD0EB0">
        <w:rPr>
          <w:lang w:val="de-DE"/>
        </w:rPr>
        <w:t xml:space="preserve">Der Spieler befindet sich </w:t>
      </w:r>
      <w:proofErr w:type="gramStart"/>
      <w:r w:rsidRPr="00DD0EB0">
        <w:rPr>
          <w:lang w:val="de-DE"/>
        </w:rPr>
        <w:t>in einem laufendem Spiel</w:t>
      </w:r>
      <w:proofErr w:type="gramEnd"/>
    </w:p>
    <w:p w14:paraId="36226D80" w14:textId="77777777" w:rsidR="00DD0EB0" w:rsidRPr="00DD0EB0" w:rsidRDefault="00DD0EB0" w:rsidP="0029609B">
      <w:pPr>
        <w:numPr>
          <w:ilvl w:val="0"/>
          <w:numId w:val="40"/>
        </w:numPr>
        <w:spacing w:after="100"/>
        <w:rPr>
          <w:lang w:val="de-DE"/>
        </w:rPr>
      </w:pPr>
      <w:r w:rsidRPr="00DD0EB0">
        <w:rPr>
          <w:lang w:val="de-DE"/>
        </w:rPr>
        <w:t>Der Countdown nach dem Start des Spiels ist abgelaufen Nachbedingung</w:t>
      </w:r>
    </w:p>
    <w:p w14:paraId="61CF97E5" w14:textId="77777777" w:rsidR="00DD0EB0" w:rsidRPr="00DD0EB0" w:rsidRDefault="00DD0EB0" w:rsidP="0029609B">
      <w:pPr>
        <w:numPr>
          <w:ilvl w:val="0"/>
          <w:numId w:val="40"/>
        </w:numPr>
        <w:spacing w:after="100"/>
        <w:rPr>
          <w:lang w:val="de-DE"/>
        </w:rPr>
      </w:pPr>
      <w:r w:rsidRPr="00DD0EB0">
        <w:rPr>
          <w:lang w:val="de-DE"/>
        </w:rPr>
        <w:t>Die Spielefigur hat sich in die gewünschte Richtung bewegt</w:t>
      </w:r>
    </w:p>
    <w:p w14:paraId="7403289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383856F6" w14:textId="77777777" w:rsidR="00DD0EB0" w:rsidRPr="00DD0EB0" w:rsidRDefault="00DD0EB0" w:rsidP="0029609B">
      <w:pPr>
        <w:numPr>
          <w:ilvl w:val="0"/>
          <w:numId w:val="41"/>
        </w:numPr>
        <w:spacing w:after="100"/>
        <w:rPr>
          <w:lang w:val="de-DE"/>
        </w:rPr>
      </w:pPr>
      <w:r w:rsidRPr="00DD0EB0">
        <w:rPr>
          <w:lang w:val="de-DE"/>
        </w:rPr>
        <w:t>Das Spiel zeigt das Spiel an</w:t>
      </w:r>
    </w:p>
    <w:p w14:paraId="646CE0D3" w14:textId="77777777" w:rsidR="00DD0EB0" w:rsidRPr="00DD0EB0" w:rsidRDefault="00DD0EB0" w:rsidP="0029609B">
      <w:pPr>
        <w:numPr>
          <w:ilvl w:val="0"/>
          <w:numId w:val="41"/>
        </w:numPr>
        <w:spacing w:after="100"/>
        <w:rPr>
          <w:lang w:val="de-DE"/>
        </w:rPr>
      </w:pPr>
      <w:r w:rsidRPr="00DD0EB0">
        <w:rPr>
          <w:lang w:val="de-DE"/>
        </w:rPr>
        <w:t>Das Spiel zeigt den Spieler in der richtigen Richtung an</w:t>
      </w:r>
    </w:p>
    <w:p w14:paraId="3FF9E71A" w14:textId="77777777" w:rsidR="00DD0EB0" w:rsidRPr="00DD0EB0" w:rsidRDefault="00325168" w:rsidP="0029609B">
      <w:pPr>
        <w:spacing w:after="100"/>
      </w:pPr>
      <w:ins w:id="5" w:author="Martin, Dominik" w:date="2022-10-19T19:03:00Z">
        <w:r>
          <w:rPr>
            <w:noProof/>
          </w:rPr>
          <w:pict w14:anchorId="106400CD">
            <v:rect id="_x0000_i1029" alt="" style="width:451.3pt;height:.05pt;mso-width-percent:0;mso-height-percent:0;mso-width-percent:0;mso-height-percent:0" o:hralign="center" o:hrstd="t" o:hr="t" fillcolor="#a0a0a0" stroked="f"/>
          </w:pict>
        </w:r>
      </w:ins>
    </w:p>
    <w:p w14:paraId="7123B23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UC-5</w:t>
      </w:r>
    </w:p>
    <w:p w14:paraId="0179367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Sterben / verlieren</w:t>
      </w:r>
    </w:p>
    <w:p w14:paraId="222BFD9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0CACCC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Ein Spieler stirbt im Spiel bzw. verliert das Spiel</w:t>
      </w:r>
    </w:p>
    <w:p w14:paraId="5C2EEBE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p>
    <w:p w14:paraId="0F1D26D2" w14:textId="77777777" w:rsidR="00DD0EB0" w:rsidRPr="00DD0EB0" w:rsidRDefault="00DD0EB0" w:rsidP="0029609B">
      <w:pPr>
        <w:numPr>
          <w:ilvl w:val="0"/>
          <w:numId w:val="42"/>
        </w:numPr>
        <w:spacing w:after="100"/>
        <w:rPr>
          <w:lang w:val="de-DE"/>
        </w:rPr>
      </w:pPr>
      <w:r w:rsidRPr="00DD0EB0">
        <w:rPr>
          <w:lang w:val="de-DE"/>
        </w:rPr>
        <w:lastRenderedPageBreak/>
        <w:t>Ein Spieler fährt gegen eine Wand</w:t>
      </w:r>
    </w:p>
    <w:p w14:paraId="6C6707ED" w14:textId="77777777" w:rsidR="00DD0EB0" w:rsidRPr="00DD0EB0" w:rsidRDefault="00DD0EB0" w:rsidP="0029609B">
      <w:pPr>
        <w:numPr>
          <w:ilvl w:val="0"/>
          <w:numId w:val="42"/>
        </w:numPr>
        <w:spacing w:after="100"/>
        <w:rPr>
          <w:lang w:val="de-DE"/>
        </w:rPr>
      </w:pPr>
      <w:r w:rsidRPr="00DD0EB0">
        <w:rPr>
          <w:lang w:val="de-DE"/>
        </w:rPr>
        <w:t xml:space="preserve">Ein Spieler fährt </w:t>
      </w:r>
      <w:proofErr w:type="spellStart"/>
      <w:r w:rsidRPr="00DD0EB0">
        <w:rPr>
          <w:lang w:val="de-DE"/>
        </w:rPr>
        <w:t>gegein</w:t>
      </w:r>
      <w:proofErr w:type="spellEnd"/>
      <w:r w:rsidRPr="00DD0EB0">
        <w:rPr>
          <w:lang w:val="de-DE"/>
        </w:rPr>
        <w:t xml:space="preserve"> den Schatten eines anderen Spielers oder gegen seinen eigenen Schatten</w:t>
      </w:r>
    </w:p>
    <w:p w14:paraId="47A7ED6F" w14:textId="77777777" w:rsidR="00DD0EB0" w:rsidRPr="00DD0EB0" w:rsidRDefault="00DD0EB0" w:rsidP="0029609B">
      <w:pPr>
        <w:numPr>
          <w:ilvl w:val="0"/>
          <w:numId w:val="42"/>
        </w:numPr>
        <w:spacing w:after="100"/>
        <w:rPr>
          <w:lang w:val="de-DE"/>
        </w:rPr>
      </w:pPr>
      <w:r w:rsidRPr="00DD0EB0">
        <w:rPr>
          <w:lang w:val="de-DE"/>
        </w:rPr>
        <w:t>Ein Spieler fährt gegen ein anderes Motorrad</w:t>
      </w:r>
    </w:p>
    <w:p w14:paraId="104C892E" w14:textId="77777777" w:rsidR="00DD0EB0" w:rsidRPr="00DD0EB0" w:rsidRDefault="00DD0EB0" w:rsidP="0029609B">
      <w:pPr>
        <w:numPr>
          <w:ilvl w:val="0"/>
          <w:numId w:val="42"/>
        </w:numPr>
        <w:spacing w:after="100"/>
        <w:rPr>
          <w:lang w:val="de-DE"/>
        </w:rPr>
      </w:pPr>
      <w:r w:rsidRPr="00DD0EB0">
        <w:rPr>
          <w:lang w:val="de-DE"/>
        </w:rPr>
        <w:t xml:space="preserve">Beide Spieler </w:t>
      </w:r>
      <w:proofErr w:type="gramStart"/>
      <w:r w:rsidRPr="00DD0EB0">
        <w:rPr>
          <w:lang w:val="de-DE"/>
        </w:rPr>
        <w:t>sterben</w:t>
      </w:r>
      <w:proofErr w:type="gramEnd"/>
      <w:r w:rsidRPr="00DD0EB0">
        <w:rPr>
          <w:lang w:val="de-DE"/>
        </w:rPr>
        <w:t xml:space="preserve"> wenn sie einen Frontalen </w:t>
      </w:r>
      <w:proofErr w:type="spellStart"/>
      <w:r w:rsidRPr="00DD0EB0">
        <w:rPr>
          <w:lang w:val="de-DE"/>
        </w:rPr>
        <w:t>zusammenstoß</w:t>
      </w:r>
      <w:proofErr w:type="spellEnd"/>
      <w:r w:rsidRPr="00DD0EB0">
        <w:rPr>
          <w:lang w:val="de-DE"/>
        </w:rPr>
        <w:t xml:space="preserve"> haben</w:t>
      </w:r>
    </w:p>
    <w:p w14:paraId="633752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5C697E58" w14:textId="77777777" w:rsidR="00DD0EB0" w:rsidRPr="00DD0EB0" w:rsidRDefault="00DD0EB0" w:rsidP="0029609B">
      <w:pPr>
        <w:numPr>
          <w:ilvl w:val="0"/>
          <w:numId w:val="43"/>
        </w:numPr>
        <w:spacing w:after="100"/>
        <w:rPr>
          <w:lang w:val="de-DE"/>
        </w:rPr>
      </w:pPr>
      <w:r w:rsidRPr="00DD0EB0">
        <w:rPr>
          <w:lang w:val="de-DE"/>
        </w:rPr>
        <w:t>Der Spieler besitzt die Tron Applikation</w:t>
      </w:r>
    </w:p>
    <w:p w14:paraId="5620D4FA" w14:textId="77777777" w:rsidR="00DD0EB0" w:rsidRPr="00DD0EB0" w:rsidRDefault="00DD0EB0" w:rsidP="0029609B">
      <w:pPr>
        <w:numPr>
          <w:ilvl w:val="0"/>
          <w:numId w:val="43"/>
        </w:numPr>
        <w:spacing w:after="100"/>
        <w:rPr>
          <w:lang w:val="de-DE"/>
        </w:rPr>
      </w:pPr>
      <w:r w:rsidRPr="00DD0EB0">
        <w:rPr>
          <w:lang w:val="de-DE"/>
        </w:rPr>
        <w:t>Der Spieler hat die Spieleranzahl wurde festgelegt</w:t>
      </w:r>
    </w:p>
    <w:p w14:paraId="449760F3" w14:textId="77777777" w:rsidR="00DD0EB0" w:rsidRPr="00DD0EB0" w:rsidRDefault="00DD0EB0" w:rsidP="0029609B">
      <w:pPr>
        <w:numPr>
          <w:ilvl w:val="0"/>
          <w:numId w:val="43"/>
        </w:numPr>
        <w:spacing w:after="100"/>
        <w:rPr>
          <w:lang w:val="de-DE"/>
        </w:rPr>
      </w:pPr>
      <w:r w:rsidRPr="00DD0EB0">
        <w:rPr>
          <w:lang w:val="de-DE"/>
        </w:rPr>
        <w:t>Der Spieler hat das Spiel gestartet</w:t>
      </w:r>
    </w:p>
    <w:p w14:paraId="7E6F13DA" w14:textId="77777777" w:rsidR="00DD0EB0" w:rsidRPr="00DD0EB0" w:rsidRDefault="00DD0EB0" w:rsidP="0029609B">
      <w:pPr>
        <w:numPr>
          <w:ilvl w:val="0"/>
          <w:numId w:val="43"/>
        </w:numPr>
        <w:spacing w:after="100"/>
      </w:pPr>
      <w:r w:rsidRPr="00DD0EB0">
        <w:t xml:space="preserve">Spieler </w:t>
      </w:r>
      <w:proofErr w:type="spellStart"/>
      <w:r w:rsidRPr="00DD0EB0">
        <w:t>sind</w:t>
      </w:r>
      <w:proofErr w:type="spellEnd"/>
      <w:r w:rsidRPr="00DD0EB0">
        <w:t xml:space="preserve"> dem Spiel </w:t>
      </w:r>
      <w:proofErr w:type="spellStart"/>
      <w:r w:rsidRPr="00DD0EB0">
        <w:t>beigetreten</w:t>
      </w:r>
      <w:proofErr w:type="spellEnd"/>
    </w:p>
    <w:p w14:paraId="0659A0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37744C3B" w14:textId="77777777" w:rsidR="00DD0EB0" w:rsidRPr="00DD0EB0" w:rsidRDefault="00DD0EB0" w:rsidP="0029609B">
      <w:pPr>
        <w:numPr>
          <w:ilvl w:val="0"/>
          <w:numId w:val="44"/>
        </w:numPr>
        <w:spacing w:after="100"/>
        <w:rPr>
          <w:lang w:val="de-DE"/>
        </w:rPr>
      </w:pPr>
      <w:r w:rsidRPr="00DD0EB0">
        <w:rPr>
          <w:lang w:val="de-DE"/>
        </w:rPr>
        <w:t>Der Spieler kann nicht mehr weiter am Spiel teilnehmen</w:t>
      </w:r>
    </w:p>
    <w:p w14:paraId="039D440F" w14:textId="77777777" w:rsidR="00DD0EB0" w:rsidRPr="00DD0EB0" w:rsidRDefault="00DD0EB0" w:rsidP="0029609B">
      <w:pPr>
        <w:numPr>
          <w:ilvl w:val="0"/>
          <w:numId w:val="44"/>
        </w:numPr>
        <w:spacing w:after="100"/>
        <w:rPr>
          <w:lang w:val="de-DE"/>
        </w:rPr>
      </w:pPr>
      <w:r w:rsidRPr="00DD0EB0">
        <w:rPr>
          <w:lang w:val="de-DE"/>
        </w:rPr>
        <w:t xml:space="preserve">Der Schatten des </w:t>
      </w:r>
      <w:proofErr w:type="gramStart"/>
      <w:r w:rsidRPr="00DD0EB0">
        <w:rPr>
          <w:lang w:val="de-DE"/>
        </w:rPr>
        <w:t>Spielers</w:t>
      </w:r>
      <w:proofErr w:type="gramEnd"/>
      <w:r w:rsidRPr="00DD0EB0">
        <w:rPr>
          <w:lang w:val="de-DE"/>
        </w:rPr>
        <w:t xml:space="preserve"> welcher gestorben ist, verschwindet aus dem Spiel</w:t>
      </w:r>
    </w:p>
    <w:p w14:paraId="4348B80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57C80648" w14:textId="194A0E42" w:rsidR="00DD0EB0" w:rsidRPr="00DD0EB0" w:rsidRDefault="00DD0EB0" w:rsidP="0029609B">
      <w:pPr>
        <w:numPr>
          <w:ilvl w:val="0"/>
          <w:numId w:val="45"/>
        </w:numPr>
        <w:spacing w:after="100"/>
        <w:rPr>
          <w:lang w:val="de-DE"/>
        </w:rPr>
      </w:pPr>
      <w:r w:rsidRPr="00DD0EB0">
        <w:rPr>
          <w:lang w:val="de-DE"/>
        </w:rPr>
        <w:t>Ein Spieler spielt das Spiel und löst dabei einen der oben genannten Auslöser aus</w:t>
      </w:r>
    </w:p>
    <w:p w14:paraId="2FA5E507" w14:textId="77777777" w:rsidR="00DD0EB0" w:rsidRPr="00DD0EB0" w:rsidRDefault="00DD0EB0" w:rsidP="0029609B">
      <w:pPr>
        <w:numPr>
          <w:ilvl w:val="0"/>
          <w:numId w:val="45"/>
        </w:numPr>
        <w:spacing w:after="100"/>
        <w:rPr>
          <w:lang w:val="de-DE"/>
        </w:rPr>
      </w:pPr>
      <w:r w:rsidRPr="00DD0EB0">
        <w:rPr>
          <w:lang w:val="de-DE"/>
        </w:rPr>
        <w:t>Der Spieler verschwindet aus dem Spielfeld &amp; sein Schatten verschwindet aus dem Spielfeld</w:t>
      </w:r>
    </w:p>
    <w:p w14:paraId="0A501477" w14:textId="4A513D9C" w:rsidR="00DD0EB0" w:rsidRPr="00DD0EB0" w:rsidRDefault="00DD0EB0" w:rsidP="0029609B">
      <w:pPr>
        <w:numPr>
          <w:ilvl w:val="0"/>
          <w:numId w:val="45"/>
        </w:numPr>
        <w:spacing w:after="100"/>
        <w:rPr>
          <w:lang w:val="de-DE"/>
        </w:rPr>
      </w:pPr>
      <w:r w:rsidRPr="00DD0EB0">
        <w:rPr>
          <w:lang w:val="de-DE"/>
        </w:rPr>
        <w:t xml:space="preserve">Das Spiel wird </w:t>
      </w:r>
      <w:proofErr w:type="gramStart"/>
      <w:r w:rsidRPr="00DD0EB0">
        <w:rPr>
          <w:lang w:val="de-DE"/>
        </w:rPr>
        <w:t>weiter gespielt</w:t>
      </w:r>
      <w:proofErr w:type="gramEnd"/>
      <w:r w:rsidRPr="00DD0EB0">
        <w:rPr>
          <w:lang w:val="de-DE"/>
        </w:rPr>
        <w:t>, ohne den gerade gestorbenen Spieler</w:t>
      </w:r>
    </w:p>
    <w:p w14:paraId="3D2DC1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F5E2116"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 Wenn mehrere Spieler gleichzeitig sterben (durch gleiche oder verschiedene Auslöser)</w:t>
      </w:r>
    </w:p>
    <w:p w14:paraId="7928089A"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1.a.1 Alle Spieler, welche gleichzeitig sterben, scheiden gleichzeitig aus dem Spiel aus &amp; deren Schatten verschwindet aus dem Spiel</w:t>
      </w:r>
    </w:p>
    <w:p w14:paraId="0FDF045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9B56160" w14:textId="77777777" w:rsidR="00DD0EB0" w:rsidRPr="00DD0EB0" w:rsidRDefault="00DD0EB0" w:rsidP="0029609B">
      <w:pPr>
        <w:numPr>
          <w:ilvl w:val="0"/>
          <w:numId w:val="46"/>
        </w:numPr>
        <w:spacing w:after="100"/>
        <w:rPr>
          <w:lang w:val="de-DE"/>
        </w:rPr>
      </w:pPr>
      <w:r w:rsidRPr="00DD0EB0">
        <w:rPr>
          <w:lang w:val="de-DE"/>
        </w:rPr>
        <w:t xml:space="preserve">In jedem Spiel, welches </w:t>
      </w:r>
      <w:proofErr w:type="spellStart"/>
      <w:r w:rsidRPr="00DD0EB0">
        <w:rPr>
          <w:lang w:val="de-DE"/>
        </w:rPr>
        <w:t>Gespiel</w:t>
      </w:r>
      <w:proofErr w:type="spellEnd"/>
      <w:r w:rsidRPr="00DD0EB0">
        <w:rPr>
          <w:lang w:val="de-DE"/>
        </w:rPr>
        <w:t xml:space="preserve"> wird, werden Spieler sterben / verlieren.</w:t>
      </w:r>
    </w:p>
    <w:p w14:paraId="3E65AAC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5D55FE98" w14:textId="77777777" w:rsidR="00DD0EB0" w:rsidRPr="00DD0EB0" w:rsidRDefault="00DD0EB0" w:rsidP="0029609B">
      <w:pPr>
        <w:numPr>
          <w:ilvl w:val="0"/>
          <w:numId w:val="47"/>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4714E6AF" w14:textId="77777777" w:rsidR="00DD0EB0" w:rsidRPr="00DD0EB0" w:rsidRDefault="00325168" w:rsidP="0029609B">
      <w:pPr>
        <w:spacing w:after="100"/>
      </w:pPr>
      <w:ins w:id="6" w:author="Martin, Dominik" w:date="2022-10-19T19:03:00Z">
        <w:r>
          <w:rPr>
            <w:noProof/>
          </w:rPr>
          <w:pict w14:anchorId="11109926">
            <v:rect id="_x0000_i1028" alt="" style="width:451.3pt;height:.05pt;mso-width-percent:0;mso-height-percent:0;mso-width-percent:0;mso-height-percent:0" o:hralign="center" o:hrstd="t" o:hr="t" fillcolor="#a0a0a0" stroked="f"/>
          </w:pict>
        </w:r>
      </w:ins>
    </w:p>
    <w:p w14:paraId="07E29CC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UC-6</w:t>
      </w:r>
    </w:p>
    <w:p w14:paraId="1BA4F93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Countdown zum Spielstart wird angezeigt</w:t>
      </w:r>
    </w:p>
    <w:p w14:paraId="22F8E5E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System</w:t>
      </w:r>
    </w:p>
    <w:p w14:paraId="4197C61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Die Spieler werden visuell auf den bevorstehenden Start des Spiels hingewiesen.</w:t>
      </w:r>
    </w:p>
    <w:p w14:paraId="769793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Abschluss des UC-3. (Spiel wurde gestartet)</w:t>
      </w:r>
    </w:p>
    <w:p w14:paraId="2FFD07F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19266206" w14:textId="77777777" w:rsidR="00DD0EB0" w:rsidRPr="00DD0EB0" w:rsidRDefault="00DD0EB0" w:rsidP="0029609B">
      <w:pPr>
        <w:numPr>
          <w:ilvl w:val="0"/>
          <w:numId w:val="48"/>
        </w:numPr>
        <w:spacing w:after="100"/>
      </w:pPr>
      <w:proofErr w:type="spellStart"/>
      <w:r w:rsidRPr="00DD0EB0">
        <w:t>Bildschirm</w:t>
      </w:r>
      <w:proofErr w:type="spellEnd"/>
      <w:r w:rsidRPr="00DD0EB0">
        <w:t xml:space="preserve"> 3 </w:t>
      </w:r>
      <w:proofErr w:type="spellStart"/>
      <w:r w:rsidRPr="00DD0EB0">
        <w:t>wird</w:t>
      </w:r>
      <w:proofErr w:type="spellEnd"/>
      <w:r w:rsidRPr="00DD0EB0">
        <w:t xml:space="preserve"> </w:t>
      </w:r>
      <w:proofErr w:type="spellStart"/>
      <w:r w:rsidRPr="00DD0EB0">
        <w:t>angezeigt</w:t>
      </w:r>
      <w:proofErr w:type="spellEnd"/>
      <w:r w:rsidRPr="00DD0EB0">
        <w:t>.</w:t>
      </w:r>
    </w:p>
    <w:p w14:paraId="708B3FD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w:t>
      </w:r>
    </w:p>
    <w:p w14:paraId="291E10A0" w14:textId="77777777" w:rsidR="00DD0EB0" w:rsidRPr="00DD0EB0" w:rsidRDefault="00DD0EB0" w:rsidP="0029609B">
      <w:pPr>
        <w:numPr>
          <w:ilvl w:val="0"/>
          <w:numId w:val="49"/>
        </w:numPr>
        <w:spacing w:after="100"/>
      </w:pPr>
      <w:r w:rsidRPr="00DD0EB0">
        <w:lastRenderedPageBreak/>
        <w:t xml:space="preserve">Spiel </w:t>
      </w:r>
      <w:proofErr w:type="spellStart"/>
      <w:r w:rsidRPr="00DD0EB0">
        <w:t>ist</w:t>
      </w:r>
      <w:proofErr w:type="spellEnd"/>
      <w:r w:rsidRPr="00DD0EB0">
        <w:t xml:space="preserve"> </w:t>
      </w:r>
      <w:proofErr w:type="spellStart"/>
      <w:r w:rsidRPr="00DD0EB0">
        <w:t>gestartet</w:t>
      </w:r>
      <w:proofErr w:type="spellEnd"/>
      <w:r w:rsidRPr="00DD0EB0">
        <w:t>.</w:t>
      </w:r>
    </w:p>
    <w:p w14:paraId="0170900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56526ECD" w14:textId="77777777" w:rsidR="00DD0EB0" w:rsidRPr="00DD0EB0" w:rsidRDefault="00DD0EB0" w:rsidP="0029609B">
      <w:pPr>
        <w:numPr>
          <w:ilvl w:val="0"/>
          <w:numId w:val="50"/>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das Spielfeld</w:t>
      </w:r>
    </w:p>
    <w:p w14:paraId="33719DE5" w14:textId="77777777" w:rsidR="00DD0EB0" w:rsidRPr="00DD0EB0" w:rsidRDefault="00DD0EB0" w:rsidP="0029609B">
      <w:pPr>
        <w:numPr>
          <w:ilvl w:val="0"/>
          <w:numId w:val="50"/>
        </w:numPr>
        <w:spacing w:after="100"/>
      </w:pPr>
      <w:proofErr w:type="spellStart"/>
      <w:r w:rsidRPr="00DD0EB0">
        <w:t>Bildschrim</w:t>
      </w:r>
      <w:proofErr w:type="spellEnd"/>
      <w:r w:rsidRPr="00DD0EB0">
        <w:t xml:space="preserve"> 3 (</w:t>
      </w:r>
      <w:proofErr w:type="spellStart"/>
      <w:r w:rsidRPr="00DD0EB0">
        <w:t>Spielfeld</w:t>
      </w:r>
      <w:proofErr w:type="spellEnd"/>
      <w:r w:rsidRPr="00DD0EB0">
        <w:t xml:space="preserve">) </w:t>
      </w:r>
      <w:proofErr w:type="spellStart"/>
      <w:r w:rsidRPr="00DD0EB0">
        <w:t>wird</w:t>
      </w:r>
      <w:proofErr w:type="spellEnd"/>
      <w:r w:rsidRPr="00DD0EB0">
        <w:t xml:space="preserve"> </w:t>
      </w:r>
      <w:proofErr w:type="spellStart"/>
      <w:r w:rsidRPr="00DD0EB0">
        <w:t>angezeigt</w:t>
      </w:r>
      <w:proofErr w:type="spellEnd"/>
      <w:r w:rsidRPr="00DD0EB0">
        <w:t>.</w:t>
      </w:r>
    </w:p>
    <w:p w14:paraId="28C31CF4" w14:textId="77777777" w:rsidR="00DD0EB0" w:rsidRPr="00DD0EB0" w:rsidRDefault="00DD0EB0" w:rsidP="0029609B">
      <w:pPr>
        <w:numPr>
          <w:ilvl w:val="0"/>
          <w:numId w:val="50"/>
        </w:numPr>
        <w:spacing w:after="100"/>
        <w:rPr>
          <w:lang w:val="de-DE"/>
        </w:rPr>
      </w:pPr>
      <w:r w:rsidRPr="00DD0EB0">
        <w:rPr>
          <w:lang w:val="de-DE"/>
        </w:rPr>
        <w:t xml:space="preserve">Es erscheinen in großen Buchstaben der Reihenfolge </w:t>
      </w:r>
      <w:proofErr w:type="gramStart"/>
      <w:r w:rsidRPr="00DD0EB0">
        <w:rPr>
          <w:lang w:val="de-DE"/>
        </w:rPr>
        <w:t>nach die Ausgaben</w:t>
      </w:r>
      <w:proofErr w:type="gramEnd"/>
      <w:r w:rsidRPr="00DD0EB0">
        <w:rPr>
          <w:lang w:val="de-DE"/>
        </w:rPr>
        <w:t xml:space="preserve"> “3”, “2”, “1”, “Go!” im Abstand von jeweils einer Sekunde.</w:t>
      </w:r>
    </w:p>
    <w:p w14:paraId="603A9069" w14:textId="77777777" w:rsidR="00DD0EB0" w:rsidRPr="00DD0EB0" w:rsidRDefault="00DD0EB0" w:rsidP="0029609B">
      <w:pPr>
        <w:numPr>
          <w:ilvl w:val="0"/>
          <w:numId w:val="50"/>
        </w:numPr>
        <w:spacing w:after="100"/>
      </w:pPr>
      <w:r w:rsidRPr="00DD0EB0">
        <w:t xml:space="preserve">Das Spiel </w:t>
      </w:r>
      <w:proofErr w:type="spellStart"/>
      <w:r w:rsidRPr="00DD0EB0">
        <w:t>startet</w:t>
      </w:r>
      <w:proofErr w:type="spellEnd"/>
      <w:r w:rsidRPr="00DD0EB0">
        <w:t>.</w:t>
      </w:r>
    </w:p>
    <w:p w14:paraId="41C2E8D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6D6B014D" w14:textId="77777777" w:rsidR="00DD0EB0" w:rsidRPr="00DD0EB0" w:rsidRDefault="00DD0EB0" w:rsidP="0029609B">
      <w:pPr>
        <w:numPr>
          <w:ilvl w:val="0"/>
          <w:numId w:val="51"/>
        </w:numPr>
        <w:spacing w:after="100"/>
      </w:pPr>
      <w:r w:rsidRPr="00DD0EB0">
        <w:t xml:space="preserve">Bei </w:t>
      </w:r>
      <w:proofErr w:type="spellStart"/>
      <w:r w:rsidRPr="00DD0EB0">
        <w:t>jedem</w:t>
      </w:r>
      <w:proofErr w:type="spellEnd"/>
      <w:r w:rsidRPr="00DD0EB0">
        <w:t xml:space="preserve"> </w:t>
      </w:r>
      <w:proofErr w:type="spellStart"/>
      <w:r w:rsidRPr="00DD0EB0">
        <w:t>Spielstart</w:t>
      </w:r>
      <w:proofErr w:type="spellEnd"/>
      <w:r w:rsidRPr="00DD0EB0">
        <w:t>.</w:t>
      </w:r>
    </w:p>
    <w:p w14:paraId="3D1DE3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3EB0814D" w14:textId="77777777" w:rsidR="00DD0EB0" w:rsidRPr="00DD0EB0" w:rsidRDefault="00DD0EB0" w:rsidP="0029609B">
      <w:pPr>
        <w:numPr>
          <w:ilvl w:val="0"/>
          <w:numId w:val="52"/>
        </w:numPr>
        <w:spacing w:after="100"/>
        <w:rPr>
          <w:lang w:val="de-DE"/>
        </w:rPr>
      </w:pPr>
      <w:r w:rsidRPr="00DD0EB0">
        <w:rPr>
          <w:lang w:val="de-DE"/>
        </w:rPr>
        <w:t>UC-3 Spieler treten dem Spiel bei</w:t>
      </w:r>
    </w:p>
    <w:p w14:paraId="145D4D54" w14:textId="77777777" w:rsidR="00DD0EB0" w:rsidRPr="00DD0EB0" w:rsidRDefault="00325168" w:rsidP="0029609B">
      <w:pPr>
        <w:spacing w:after="100"/>
      </w:pPr>
      <w:ins w:id="7" w:author="Martin, Dominik" w:date="2022-10-19T19:03:00Z">
        <w:r>
          <w:rPr>
            <w:noProof/>
          </w:rPr>
          <w:pict w14:anchorId="2D94EF9A">
            <v:rect id="_x0000_i1027" alt="" style="width:451.3pt;height:.05pt;mso-width-percent:0;mso-height-percent:0;mso-width-percent:0;mso-height-percent:0" o:hralign="center" o:hrstd="t" o:hr="t" fillcolor="#a0a0a0" stroked="f"/>
          </w:pict>
        </w:r>
      </w:ins>
    </w:p>
    <w:p w14:paraId="5A6C47A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UC-7</w:t>
      </w:r>
    </w:p>
    <w:p w14:paraId="070513E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Startpositionen der Spieler</w:t>
      </w:r>
    </w:p>
    <w:p w14:paraId="68DA518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Akteur</w:t>
      </w:r>
      <w:r w:rsidRPr="00DD0EB0">
        <w:rPr>
          <w:rFonts w:asciiTheme="minorHAnsi" w:hAnsiTheme="minorHAnsi"/>
        </w:rPr>
        <w:t>: Das System</w:t>
      </w:r>
    </w:p>
    <w:p w14:paraId="1A766723"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Alle Spieler besitzen Startpositionen, welche ein faires Spiel gewährleisten</w:t>
      </w:r>
    </w:p>
    <w:p w14:paraId="4B5F5AF1"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Ein Spiel wurde gestartet</w:t>
      </w:r>
    </w:p>
    <w:p w14:paraId="2430B65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Vorbedingungen</w:t>
      </w:r>
    </w:p>
    <w:p w14:paraId="7BD07CA0" w14:textId="77777777" w:rsidR="00DD0EB0" w:rsidRPr="00DD0EB0" w:rsidRDefault="00DD0EB0" w:rsidP="0029609B">
      <w:pPr>
        <w:numPr>
          <w:ilvl w:val="0"/>
          <w:numId w:val="53"/>
        </w:numPr>
        <w:spacing w:after="100"/>
      </w:pPr>
      <w:r w:rsidRPr="00DD0EB0">
        <w:t xml:space="preserve">Ein Spiel </w:t>
      </w:r>
      <w:proofErr w:type="spellStart"/>
      <w:r w:rsidRPr="00DD0EB0">
        <w:t>wurde</w:t>
      </w:r>
      <w:proofErr w:type="spellEnd"/>
      <w:r w:rsidRPr="00DD0EB0">
        <w:t xml:space="preserve"> </w:t>
      </w:r>
      <w:proofErr w:type="spellStart"/>
      <w:r w:rsidRPr="00DD0EB0">
        <w:t>gestartet</w:t>
      </w:r>
      <w:proofErr w:type="spellEnd"/>
    </w:p>
    <w:p w14:paraId="0849EF7A" w14:textId="77777777" w:rsidR="00DD0EB0" w:rsidRPr="00DD0EB0" w:rsidRDefault="00DD0EB0" w:rsidP="0029609B">
      <w:pPr>
        <w:numPr>
          <w:ilvl w:val="0"/>
          <w:numId w:val="53"/>
        </w:numPr>
        <w:spacing w:after="100"/>
      </w:pPr>
      <w:r w:rsidRPr="00DD0EB0">
        <w:t xml:space="preserve">Das Spiel </w:t>
      </w:r>
      <w:proofErr w:type="spellStart"/>
      <w:r w:rsidRPr="00DD0EB0">
        <w:t>wurde</w:t>
      </w:r>
      <w:proofErr w:type="spellEnd"/>
      <w:r w:rsidRPr="00DD0EB0">
        <w:t xml:space="preserve"> </w:t>
      </w:r>
      <w:proofErr w:type="spellStart"/>
      <w:r w:rsidRPr="00DD0EB0">
        <w:t>geladen</w:t>
      </w:r>
      <w:proofErr w:type="spellEnd"/>
    </w:p>
    <w:p w14:paraId="1774DDC9"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r w:rsidRPr="00DD0EB0">
        <w:rPr>
          <w:rFonts w:asciiTheme="minorHAnsi" w:hAnsiTheme="minorHAnsi"/>
        </w:rPr>
        <w:t>: Spieler befinden sich auf fairen Startpositionen</w:t>
      </w:r>
    </w:p>
    <w:p w14:paraId="796D1FE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Erfolgsszenario</w:t>
      </w:r>
    </w:p>
    <w:p w14:paraId="6A6E412D" w14:textId="77777777" w:rsidR="00DD0EB0" w:rsidRPr="00DD0EB0" w:rsidRDefault="00DD0EB0" w:rsidP="0029609B">
      <w:pPr>
        <w:numPr>
          <w:ilvl w:val="0"/>
          <w:numId w:val="54"/>
        </w:numPr>
        <w:spacing w:after="100"/>
        <w:rPr>
          <w:lang w:val="de-DE"/>
        </w:rPr>
      </w:pPr>
      <w:r w:rsidRPr="00DD0EB0">
        <w:rPr>
          <w:lang w:val="de-DE"/>
        </w:rPr>
        <w:t>Das System zeigt das Spiel an</w:t>
      </w:r>
    </w:p>
    <w:p w14:paraId="22C74E37" w14:textId="77777777" w:rsidR="00DD0EB0" w:rsidRPr="00DD0EB0" w:rsidRDefault="00DD0EB0" w:rsidP="0029609B">
      <w:pPr>
        <w:numPr>
          <w:ilvl w:val="0"/>
          <w:numId w:val="54"/>
        </w:numPr>
        <w:spacing w:after="100"/>
      </w:pPr>
      <w:r w:rsidRPr="00DD0EB0">
        <w:t xml:space="preserve">Das System </w:t>
      </w:r>
      <w:proofErr w:type="spellStart"/>
      <w:r w:rsidRPr="00DD0EB0">
        <w:t>berechnet</w:t>
      </w:r>
      <w:proofErr w:type="spellEnd"/>
      <w:r w:rsidRPr="00DD0EB0">
        <w:t xml:space="preserve"> faire </w:t>
      </w:r>
      <w:proofErr w:type="spellStart"/>
      <w:r w:rsidRPr="00DD0EB0">
        <w:t>Startpositionen</w:t>
      </w:r>
      <w:proofErr w:type="spellEnd"/>
    </w:p>
    <w:p w14:paraId="531058EA" w14:textId="77777777" w:rsidR="00DD0EB0" w:rsidRPr="00DD0EB0" w:rsidRDefault="00DD0EB0" w:rsidP="0029609B">
      <w:pPr>
        <w:numPr>
          <w:ilvl w:val="0"/>
          <w:numId w:val="54"/>
        </w:numPr>
        <w:spacing w:after="100"/>
        <w:rPr>
          <w:lang w:val="de-DE"/>
        </w:rPr>
      </w:pPr>
      <w:r w:rsidRPr="00DD0EB0">
        <w:rPr>
          <w:lang w:val="de-DE"/>
        </w:rPr>
        <w:t>Das System setzt die Spieler bei den Startpositionen ein</w:t>
      </w:r>
    </w:p>
    <w:p w14:paraId="352FE7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09BF6944" w14:textId="77777777" w:rsidR="00DD0EB0" w:rsidRPr="00DD0EB0" w:rsidRDefault="00DD0EB0" w:rsidP="0029609B">
      <w:pPr>
        <w:numPr>
          <w:ilvl w:val="0"/>
          <w:numId w:val="55"/>
        </w:numPr>
        <w:spacing w:after="100"/>
      </w:pPr>
      <w:r w:rsidRPr="00DD0EB0">
        <w:t xml:space="preserve">UC-2 </w:t>
      </w:r>
      <w:proofErr w:type="spellStart"/>
      <w:r w:rsidRPr="00DD0EB0">
        <w:t>starten</w:t>
      </w:r>
      <w:proofErr w:type="spellEnd"/>
      <w:r w:rsidRPr="00DD0EB0">
        <w:t xml:space="preserve"> </w:t>
      </w:r>
      <w:proofErr w:type="spellStart"/>
      <w:r w:rsidRPr="00DD0EB0">
        <w:t>eines</w:t>
      </w:r>
      <w:proofErr w:type="spellEnd"/>
      <w:r w:rsidRPr="00DD0EB0">
        <w:t xml:space="preserve"> Spiels</w:t>
      </w:r>
    </w:p>
    <w:p w14:paraId="0F360822" w14:textId="77777777" w:rsidR="00DD0EB0" w:rsidRPr="00DD0EB0" w:rsidRDefault="00325168" w:rsidP="0029609B">
      <w:pPr>
        <w:spacing w:after="100"/>
      </w:pPr>
      <w:ins w:id="8" w:author="Martin, Dominik" w:date="2022-10-19T19:03:00Z">
        <w:r>
          <w:rPr>
            <w:noProof/>
          </w:rPr>
          <w:pict w14:anchorId="511457CA">
            <v:rect id="_x0000_i1026" alt="" style="width:451.3pt;height:.05pt;mso-width-percent:0;mso-height-percent:0;mso-width-percent:0;mso-height-percent:0" o:hralign="center" o:hrstd="t" o:hr="t" fillcolor="#a0a0a0" stroked="f"/>
          </w:pict>
        </w:r>
      </w:ins>
    </w:p>
    <w:p w14:paraId="26E2BD32"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UC-8</w:t>
      </w:r>
    </w:p>
    <w:p w14:paraId="6380ED8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Spieler hinterlassen Schatten</w:t>
      </w:r>
    </w:p>
    <w:p w14:paraId="6424F6A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Spieler</w:t>
      </w:r>
    </w:p>
    <w:p w14:paraId="7917881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Spieler bzw. das Motorrad des Spielers hinterlässt einen Schatten</w:t>
      </w:r>
    </w:p>
    <w:p w14:paraId="16CC93E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4152CB93" w14:textId="77777777" w:rsidR="00DD0EB0" w:rsidRPr="00DD0EB0" w:rsidRDefault="00DD0EB0" w:rsidP="0029609B">
      <w:pPr>
        <w:numPr>
          <w:ilvl w:val="0"/>
          <w:numId w:val="56"/>
        </w:numPr>
        <w:spacing w:after="100"/>
      </w:pPr>
      <w:r w:rsidRPr="00DD0EB0">
        <w:t xml:space="preserve">Der Spieler </w:t>
      </w:r>
      <w:proofErr w:type="spellStart"/>
      <w:r w:rsidRPr="00DD0EB0">
        <w:t>besitzt</w:t>
      </w:r>
      <w:proofErr w:type="spellEnd"/>
      <w:r w:rsidRPr="00DD0EB0">
        <w:t xml:space="preserve"> die </w:t>
      </w:r>
      <w:proofErr w:type="spellStart"/>
      <w:r w:rsidRPr="00DD0EB0">
        <w:t>Applikation</w:t>
      </w:r>
      <w:proofErr w:type="spellEnd"/>
    </w:p>
    <w:p w14:paraId="2058AB42" w14:textId="77777777" w:rsidR="00DD0EB0" w:rsidRPr="00DD0EB0" w:rsidRDefault="00DD0EB0" w:rsidP="0029609B">
      <w:pPr>
        <w:numPr>
          <w:ilvl w:val="0"/>
          <w:numId w:val="56"/>
        </w:numPr>
        <w:spacing w:after="100"/>
        <w:rPr>
          <w:lang w:val="de-DE"/>
        </w:rPr>
      </w:pPr>
      <w:r w:rsidRPr="00DD0EB0">
        <w:rPr>
          <w:lang w:val="de-DE"/>
        </w:rPr>
        <w:lastRenderedPageBreak/>
        <w:t>Der Spieler hat das Spiel gestartet</w:t>
      </w:r>
    </w:p>
    <w:p w14:paraId="04AEC930" w14:textId="77777777" w:rsidR="00DD0EB0" w:rsidRPr="00DD0EB0" w:rsidRDefault="00DD0EB0" w:rsidP="0029609B">
      <w:pPr>
        <w:numPr>
          <w:ilvl w:val="0"/>
          <w:numId w:val="56"/>
        </w:numPr>
        <w:spacing w:after="100"/>
        <w:rPr>
          <w:lang w:val="de-DE"/>
        </w:rPr>
      </w:pPr>
      <w:r w:rsidRPr="00DD0EB0">
        <w:rPr>
          <w:lang w:val="de-DE"/>
        </w:rPr>
        <w:t>Die Spieler sind dem Spiel beigetreten</w:t>
      </w:r>
    </w:p>
    <w:p w14:paraId="4068F17B" w14:textId="77777777" w:rsidR="00DD0EB0" w:rsidRPr="00DD0EB0" w:rsidRDefault="00DD0EB0" w:rsidP="0029609B">
      <w:pPr>
        <w:numPr>
          <w:ilvl w:val="0"/>
          <w:numId w:val="56"/>
        </w:numPr>
        <w:spacing w:after="100"/>
        <w:rPr>
          <w:lang w:val="de-DE"/>
        </w:rPr>
      </w:pPr>
      <w:r w:rsidRPr="00DD0EB0">
        <w:rPr>
          <w:lang w:val="de-DE"/>
        </w:rPr>
        <w:t>Die Spieler können sich auf dem Spielfeld bewegen</w:t>
      </w:r>
    </w:p>
    <w:p w14:paraId="1504DA9F"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7643BE8E" w14:textId="77777777" w:rsidR="00DD0EB0" w:rsidRPr="00DD0EB0" w:rsidRDefault="00DD0EB0" w:rsidP="0029609B">
      <w:pPr>
        <w:numPr>
          <w:ilvl w:val="0"/>
          <w:numId w:val="57"/>
        </w:numPr>
        <w:spacing w:after="100"/>
        <w:rPr>
          <w:lang w:val="de-DE"/>
        </w:rPr>
      </w:pPr>
      <w:r w:rsidRPr="00DD0EB0">
        <w:rPr>
          <w:lang w:val="de-DE"/>
        </w:rPr>
        <w:t xml:space="preserve">Nach jeder Bewegung </w:t>
      </w:r>
      <w:proofErr w:type="spellStart"/>
      <w:r w:rsidRPr="00DD0EB0">
        <w:rPr>
          <w:lang w:val="de-DE"/>
        </w:rPr>
        <w:t>tuacht</w:t>
      </w:r>
      <w:proofErr w:type="spellEnd"/>
      <w:r w:rsidRPr="00DD0EB0">
        <w:rPr>
          <w:lang w:val="de-DE"/>
        </w:rPr>
        <w:t xml:space="preserve"> an der vorherigen Position des Spielers ein Schatten auf</w:t>
      </w:r>
    </w:p>
    <w:p w14:paraId="1FF241A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2BCD6515" w14:textId="77777777" w:rsidR="00DD0EB0" w:rsidRPr="00DD0EB0" w:rsidRDefault="00DD0EB0" w:rsidP="0029609B">
      <w:pPr>
        <w:numPr>
          <w:ilvl w:val="0"/>
          <w:numId w:val="58"/>
        </w:numPr>
        <w:spacing w:after="100"/>
        <w:rPr>
          <w:lang w:val="de-DE"/>
        </w:rPr>
      </w:pPr>
      <w:r w:rsidRPr="00DD0EB0">
        <w:rPr>
          <w:lang w:val="de-DE"/>
        </w:rPr>
        <w:t>Der Spieler bewegt sich auf dem Spielfeld</w:t>
      </w:r>
    </w:p>
    <w:p w14:paraId="01ABA010" w14:textId="77777777" w:rsidR="00DD0EB0" w:rsidRPr="00DD0EB0" w:rsidRDefault="00DD0EB0" w:rsidP="0029609B">
      <w:pPr>
        <w:numPr>
          <w:ilvl w:val="0"/>
          <w:numId w:val="58"/>
        </w:numPr>
        <w:spacing w:after="100"/>
        <w:rPr>
          <w:lang w:val="de-DE"/>
        </w:rPr>
      </w:pPr>
      <w:r w:rsidRPr="00DD0EB0">
        <w:rPr>
          <w:lang w:val="de-DE"/>
        </w:rPr>
        <w:t xml:space="preserve">Bei jeder Bewegung des Spielers wird ein </w:t>
      </w:r>
      <w:proofErr w:type="spellStart"/>
      <w:r w:rsidRPr="00DD0EB0">
        <w:rPr>
          <w:lang w:val="de-DE"/>
        </w:rPr>
        <w:t>stück</w:t>
      </w:r>
      <w:proofErr w:type="spellEnd"/>
      <w:r w:rsidRPr="00DD0EB0">
        <w:rPr>
          <w:lang w:val="de-DE"/>
        </w:rPr>
        <w:t xml:space="preserve"> schatten mehr generiert und taucht hinter dem Spieler auf in der Farbe des Spielers</w:t>
      </w:r>
    </w:p>
    <w:p w14:paraId="30283997"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12361D0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4104E88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7459E327" w14:textId="77777777" w:rsidR="00DD0EB0" w:rsidRPr="00DD0EB0" w:rsidRDefault="00DD0EB0" w:rsidP="0029609B">
      <w:pPr>
        <w:numPr>
          <w:ilvl w:val="0"/>
          <w:numId w:val="59"/>
        </w:numPr>
        <w:spacing w:after="100"/>
        <w:rPr>
          <w:lang w:val="de-DE"/>
        </w:rPr>
      </w:pPr>
      <w:r w:rsidRPr="00DD0EB0">
        <w:rPr>
          <w:lang w:val="de-DE"/>
        </w:rPr>
        <w:t>In jedem Spiel, welches gespielt wird, wird bei jedem Spieler ein Schatten hinterlassen</w:t>
      </w:r>
    </w:p>
    <w:p w14:paraId="376C340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4D149089" w14:textId="77777777" w:rsidR="00DD0EB0" w:rsidRPr="00DD0EB0" w:rsidRDefault="00DD0EB0" w:rsidP="0029609B">
      <w:pPr>
        <w:numPr>
          <w:ilvl w:val="0"/>
          <w:numId w:val="60"/>
        </w:numPr>
        <w:spacing w:after="100"/>
      </w:pPr>
      <w:r w:rsidRPr="00DD0EB0">
        <w:t xml:space="preserve">UC-4 </w:t>
      </w:r>
      <w:proofErr w:type="spellStart"/>
      <w:r w:rsidRPr="00DD0EB0">
        <w:t>Bewegung</w:t>
      </w:r>
      <w:proofErr w:type="spellEnd"/>
      <w:r w:rsidRPr="00DD0EB0">
        <w:t xml:space="preserve"> </w:t>
      </w:r>
      <w:proofErr w:type="spellStart"/>
      <w:r w:rsidRPr="00DD0EB0">
        <w:t>eines</w:t>
      </w:r>
      <w:proofErr w:type="spellEnd"/>
      <w:r w:rsidRPr="00DD0EB0">
        <w:t xml:space="preserve"> spielers</w:t>
      </w:r>
    </w:p>
    <w:p w14:paraId="28F9C71D" w14:textId="77777777" w:rsidR="00DD0EB0" w:rsidRPr="00DD0EB0" w:rsidRDefault="00325168" w:rsidP="0029609B">
      <w:pPr>
        <w:spacing w:after="100"/>
      </w:pPr>
      <w:ins w:id="9" w:author="Martin, Dominik" w:date="2022-10-19T19:03:00Z">
        <w:r>
          <w:rPr>
            <w:noProof/>
          </w:rPr>
          <w:pict w14:anchorId="6BDE637F">
            <v:rect id="_x0000_i1025" alt="" style="width:451.3pt;height:.05pt;mso-width-percent:0;mso-height-percent:0;mso-width-percent:0;mso-height-percent:0" o:hralign="center" o:hrstd="t" o:hr="t" fillcolor="#a0a0a0" stroked="f"/>
          </w:pict>
        </w:r>
      </w:ins>
    </w:p>
    <w:p w14:paraId="11587A3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Nummer:</w:t>
      </w:r>
      <w:r w:rsidRPr="00DD0EB0">
        <w:rPr>
          <w:rFonts w:asciiTheme="minorHAnsi" w:hAnsiTheme="minorHAnsi"/>
        </w:rPr>
        <w:t xml:space="preserve"> UC-9</w:t>
      </w:r>
    </w:p>
    <w:p w14:paraId="0A55E2F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Titel:</w:t>
      </w:r>
      <w:r w:rsidRPr="00DD0EB0">
        <w:rPr>
          <w:rFonts w:asciiTheme="minorHAnsi" w:hAnsiTheme="minorHAnsi"/>
        </w:rPr>
        <w:t xml:space="preserve"> Game over Screen</w:t>
      </w:r>
    </w:p>
    <w:p w14:paraId="1BF17DD8"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Aktuer:</w:t>
      </w:r>
      <w:r w:rsidRPr="00DD0EB0">
        <w:rPr>
          <w:rFonts w:asciiTheme="minorHAnsi" w:hAnsiTheme="minorHAnsi"/>
        </w:rPr>
        <w:t xml:space="preserve"> System</w:t>
      </w:r>
    </w:p>
    <w:p w14:paraId="1A7585F6"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Ziel:</w:t>
      </w:r>
      <w:r w:rsidRPr="00DD0EB0">
        <w:rPr>
          <w:rFonts w:asciiTheme="minorHAnsi" w:hAnsiTheme="minorHAnsi"/>
        </w:rPr>
        <w:t xml:space="preserve"> Der Game over screen wird angezeigt mit den jeweiligen Gewinnern oder Unentschieden</w:t>
      </w:r>
    </w:p>
    <w:p w14:paraId="29A0F494"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Auslöser:</w:t>
      </w:r>
      <w:r w:rsidRPr="00DD0EB0">
        <w:rPr>
          <w:rFonts w:asciiTheme="minorHAnsi" w:hAnsiTheme="minorHAnsi"/>
        </w:rPr>
        <w:t xml:space="preserve"> Ein Spiel wurde beendet. bzw. in einem Spiel verbleiben weniger als 2 Spieler</w:t>
      </w:r>
    </w:p>
    <w:p w14:paraId="1ED38CD0"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Vorbedingung:</w:t>
      </w:r>
    </w:p>
    <w:p w14:paraId="34CDC022" w14:textId="77777777" w:rsidR="00DD0EB0" w:rsidRPr="00DD0EB0" w:rsidRDefault="00DD0EB0" w:rsidP="0029609B">
      <w:pPr>
        <w:numPr>
          <w:ilvl w:val="0"/>
          <w:numId w:val="61"/>
        </w:numPr>
        <w:spacing w:after="100"/>
        <w:rPr>
          <w:lang w:val="de-DE"/>
        </w:rPr>
      </w:pPr>
      <w:r w:rsidRPr="00DD0EB0">
        <w:rPr>
          <w:lang w:val="de-DE"/>
        </w:rPr>
        <w:t>Ein Spiel wurde gestartet und von mindestens 2 Spielern gespielt</w:t>
      </w:r>
    </w:p>
    <w:p w14:paraId="5450B782" w14:textId="77777777" w:rsidR="00DD0EB0" w:rsidRPr="00DD0EB0" w:rsidRDefault="00DD0EB0" w:rsidP="0029609B">
      <w:pPr>
        <w:numPr>
          <w:ilvl w:val="0"/>
          <w:numId w:val="61"/>
        </w:numPr>
        <w:spacing w:after="100"/>
        <w:rPr>
          <w:lang w:val="de-DE"/>
        </w:rPr>
      </w:pPr>
      <w:r w:rsidRPr="00DD0EB0">
        <w:rPr>
          <w:lang w:val="de-DE"/>
        </w:rPr>
        <w:t xml:space="preserve">Das Spiel wurde </w:t>
      </w:r>
      <w:proofErr w:type="gramStart"/>
      <w:r w:rsidRPr="00DD0EB0">
        <w:rPr>
          <w:lang w:val="de-DE"/>
        </w:rPr>
        <w:t>beendet</w:t>
      </w:r>
      <w:proofErr w:type="gramEnd"/>
      <w:r w:rsidRPr="00DD0EB0">
        <w:rPr>
          <w:lang w:val="de-DE"/>
        </w:rPr>
        <w:t xml:space="preserve"> indem im Spiel weniger als 2 Spieler verblieben sind.</w:t>
      </w:r>
    </w:p>
    <w:p w14:paraId="379CEA4B"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Nachbedingungen:</w:t>
      </w:r>
    </w:p>
    <w:p w14:paraId="19D50096" w14:textId="77777777" w:rsidR="00DD0EB0" w:rsidRPr="00DD0EB0" w:rsidRDefault="00DD0EB0" w:rsidP="0029609B">
      <w:pPr>
        <w:numPr>
          <w:ilvl w:val="0"/>
          <w:numId w:val="62"/>
        </w:numPr>
        <w:spacing w:after="100"/>
        <w:rPr>
          <w:lang w:val="de-DE"/>
        </w:rPr>
      </w:pPr>
      <w:r w:rsidRPr="00DD0EB0">
        <w:rPr>
          <w:lang w:val="de-DE"/>
        </w:rPr>
        <w:t xml:space="preserve">Der Startbildschirm wird nach dem “Game </w:t>
      </w:r>
      <w:proofErr w:type="spellStart"/>
      <w:r w:rsidRPr="00DD0EB0">
        <w:rPr>
          <w:lang w:val="de-DE"/>
        </w:rPr>
        <w:t>over</w:t>
      </w:r>
      <w:proofErr w:type="spellEnd"/>
      <w:r w:rsidRPr="00DD0EB0">
        <w:rPr>
          <w:lang w:val="de-DE"/>
        </w:rPr>
        <w:t>” screen angezeigt</w:t>
      </w:r>
    </w:p>
    <w:p w14:paraId="1B843CF5"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Erfolgszenario:</w:t>
      </w:r>
    </w:p>
    <w:p w14:paraId="3B233AE7" w14:textId="77777777" w:rsidR="00DD0EB0" w:rsidRPr="00DD0EB0" w:rsidRDefault="00DD0EB0" w:rsidP="0029609B">
      <w:pPr>
        <w:numPr>
          <w:ilvl w:val="0"/>
          <w:numId w:val="63"/>
        </w:numPr>
        <w:spacing w:after="100"/>
      </w:pPr>
      <w:r w:rsidRPr="00DD0EB0">
        <w:t xml:space="preserve">Das Spiel </w:t>
      </w:r>
      <w:proofErr w:type="spellStart"/>
      <w:r w:rsidRPr="00DD0EB0">
        <w:t>wird</w:t>
      </w:r>
      <w:proofErr w:type="spellEnd"/>
      <w:r w:rsidRPr="00DD0EB0">
        <w:t xml:space="preserve"> </w:t>
      </w:r>
      <w:proofErr w:type="spellStart"/>
      <w:r w:rsidRPr="00DD0EB0">
        <w:t>beendet</w:t>
      </w:r>
      <w:proofErr w:type="spellEnd"/>
    </w:p>
    <w:p w14:paraId="519776B9" w14:textId="77777777" w:rsidR="00DD0EB0" w:rsidRPr="00DD0EB0" w:rsidRDefault="00DD0EB0" w:rsidP="0029609B">
      <w:pPr>
        <w:numPr>
          <w:ilvl w:val="0"/>
          <w:numId w:val="63"/>
        </w:numPr>
        <w:spacing w:after="100"/>
        <w:rPr>
          <w:lang w:val="de-DE"/>
        </w:rPr>
      </w:pPr>
      <w:r w:rsidRPr="00DD0EB0">
        <w:rPr>
          <w:lang w:val="de-DE"/>
        </w:rPr>
        <w:t xml:space="preserve">Das System erstellt die GUI </w:t>
      </w:r>
      <w:proofErr w:type="spellStart"/>
      <w:r w:rsidRPr="00DD0EB0">
        <w:rPr>
          <w:lang w:val="de-DE"/>
        </w:rPr>
        <w:t>fuer</w:t>
      </w:r>
      <w:proofErr w:type="spellEnd"/>
      <w:r w:rsidRPr="00DD0EB0">
        <w:rPr>
          <w:lang w:val="de-DE"/>
        </w:rPr>
        <w:t xml:space="preserve"> den Game Over screen</w:t>
      </w:r>
    </w:p>
    <w:p w14:paraId="3AB289FF" w14:textId="77777777" w:rsidR="00DD0EB0" w:rsidRPr="00DD0EB0" w:rsidRDefault="00DD0EB0" w:rsidP="0029609B">
      <w:pPr>
        <w:numPr>
          <w:ilvl w:val="0"/>
          <w:numId w:val="63"/>
        </w:numPr>
        <w:spacing w:after="100"/>
        <w:rPr>
          <w:lang w:val="de-DE"/>
        </w:rPr>
      </w:pPr>
      <w:r w:rsidRPr="00DD0EB0">
        <w:rPr>
          <w:lang w:val="de-DE"/>
        </w:rPr>
        <w:t xml:space="preserve">Das System wechselt vom “Spielfeld” screen zum “Game </w:t>
      </w:r>
      <w:proofErr w:type="spellStart"/>
      <w:r w:rsidRPr="00DD0EB0">
        <w:rPr>
          <w:lang w:val="de-DE"/>
        </w:rPr>
        <w:t>over</w:t>
      </w:r>
      <w:proofErr w:type="spellEnd"/>
      <w:r w:rsidRPr="00DD0EB0">
        <w:rPr>
          <w:lang w:val="de-DE"/>
        </w:rPr>
        <w:t>” screen</w:t>
      </w:r>
    </w:p>
    <w:p w14:paraId="6E64DFF7" w14:textId="77777777" w:rsidR="00DD0EB0" w:rsidRPr="00DD0EB0" w:rsidRDefault="00DD0EB0" w:rsidP="0029609B">
      <w:pPr>
        <w:numPr>
          <w:ilvl w:val="0"/>
          <w:numId w:val="63"/>
        </w:numPr>
        <w:spacing w:after="100"/>
        <w:rPr>
          <w:lang w:val="de-DE"/>
        </w:rPr>
      </w:pPr>
      <w:r w:rsidRPr="00DD0EB0">
        <w:rPr>
          <w:lang w:val="de-DE"/>
        </w:rPr>
        <w:t xml:space="preserve">Das System startet einen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w:t>
      </w:r>
    </w:p>
    <w:p w14:paraId="2EF0E8E3" w14:textId="77777777" w:rsidR="00DD0EB0" w:rsidRPr="00DD0EB0" w:rsidRDefault="00DD0EB0" w:rsidP="0029609B">
      <w:pPr>
        <w:numPr>
          <w:ilvl w:val="0"/>
          <w:numId w:val="63"/>
        </w:numPr>
        <w:spacing w:after="100"/>
        <w:rPr>
          <w:lang w:val="de-DE"/>
        </w:rPr>
      </w:pPr>
      <w:r w:rsidRPr="00DD0EB0">
        <w:rPr>
          <w:lang w:val="de-DE"/>
        </w:rPr>
        <w:lastRenderedPageBreak/>
        <w:t xml:space="preserve">Auf dem Game Over Screen wird der Spieler angezeigt, welcher gewonnen hat. Dies wird durch “Spieler X” angezeigt, in der jeweiligen Spieler </w:t>
      </w:r>
      <w:proofErr w:type="spellStart"/>
      <w:r w:rsidRPr="00DD0EB0">
        <w:rPr>
          <w:lang w:val="de-DE"/>
        </w:rPr>
        <w:t>farbe</w:t>
      </w:r>
      <w:proofErr w:type="spellEnd"/>
    </w:p>
    <w:p w14:paraId="6B232481" w14:textId="77777777" w:rsidR="00DD0EB0" w:rsidRPr="00DD0EB0" w:rsidRDefault="00DD0EB0" w:rsidP="0029609B">
      <w:pPr>
        <w:numPr>
          <w:ilvl w:val="0"/>
          <w:numId w:val="63"/>
        </w:numPr>
        <w:spacing w:after="100"/>
        <w:rPr>
          <w:lang w:val="de-DE"/>
        </w:rPr>
      </w:pPr>
      <w:r w:rsidRPr="00DD0EB0">
        <w:rPr>
          <w:lang w:val="de-DE"/>
        </w:rPr>
        <w:t xml:space="preserve">Sobald der 10 </w:t>
      </w:r>
      <w:proofErr w:type="spellStart"/>
      <w:r w:rsidRPr="00DD0EB0">
        <w:rPr>
          <w:lang w:val="de-DE"/>
        </w:rPr>
        <w:t>sek.</w:t>
      </w:r>
      <w:proofErr w:type="spellEnd"/>
      <w:r w:rsidRPr="00DD0EB0">
        <w:rPr>
          <w:lang w:val="de-DE"/>
        </w:rPr>
        <w:t xml:space="preserve"> </w:t>
      </w:r>
      <w:proofErr w:type="spellStart"/>
      <w:r w:rsidRPr="00DD0EB0">
        <w:rPr>
          <w:lang w:val="de-DE"/>
        </w:rPr>
        <w:t>countdown</w:t>
      </w:r>
      <w:proofErr w:type="spellEnd"/>
      <w:r w:rsidRPr="00DD0EB0">
        <w:rPr>
          <w:lang w:val="de-DE"/>
        </w:rPr>
        <w:t xml:space="preserve"> abgelaufen ist, wird auf den Startbildschirm der Applikation </w:t>
      </w:r>
      <w:proofErr w:type="spellStart"/>
      <w:r w:rsidRPr="00DD0EB0">
        <w:rPr>
          <w:lang w:val="de-DE"/>
        </w:rPr>
        <w:t>gewechsel</w:t>
      </w:r>
      <w:proofErr w:type="spellEnd"/>
      <w:r w:rsidRPr="00DD0EB0">
        <w:rPr>
          <w:lang w:val="de-DE"/>
        </w:rPr>
        <w:t>.</w:t>
      </w:r>
    </w:p>
    <w:p w14:paraId="3E3C531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Erweiterungsfälle:</w:t>
      </w:r>
    </w:p>
    <w:p w14:paraId="2B4D48E4"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 Wenn das Spiel mit einem Unentschieden beendet wurden ist</w:t>
      </w:r>
    </w:p>
    <w:p w14:paraId="4EF225FF" w14:textId="77777777" w:rsidR="00DD0EB0" w:rsidRPr="00DD0EB0" w:rsidRDefault="00DD0EB0" w:rsidP="0029609B">
      <w:pPr>
        <w:pStyle w:val="NormalWeb"/>
        <w:spacing w:before="0" w:beforeAutospacing="0" w:afterAutospacing="0"/>
        <w:rPr>
          <w:rFonts w:asciiTheme="minorHAnsi" w:hAnsiTheme="minorHAnsi"/>
        </w:rPr>
      </w:pPr>
      <w:r w:rsidRPr="00DD0EB0">
        <w:rPr>
          <w:rFonts w:asciiTheme="minorHAnsi" w:hAnsiTheme="minorHAnsi"/>
        </w:rPr>
        <w:t>4.a.1: Anstatt “Spieler X” wird der Schriftzug “Unentschieden” angezeigt</w:t>
      </w:r>
    </w:p>
    <w:p w14:paraId="3AA8994E"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Fehlerfälle:</w:t>
      </w:r>
    </w:p>
    <w:p w14:paraId="710E0DDD"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Häufigkeit:</w:t>
      </w:r>
    </w:p>
    <w:p w14:paraId="4336D0E5" w14:textId="77777777" w:rsidR="00DD0EB0" w:rsidRPr="00DD0EB0" w:rsidRDefault="00DD0EB0" w:rsidP="0029609B">
      <w:pPr>
        <w:numPr>
          <w:ilvl w:val="0"/>
          <w:numId w:val="64"/>
        </w:numPr>
        <w:spacing w:after="100"/>
        <w:rPr>
          <w:lang w:val="de-DE"/>
        </w:rPr>
      </w:pPr>
      <w:proofErr w:type="spellStart"/>
      <w:r w:rsidRPr="00DD0EB0">
        <w:rPr>
          <w:lang w:val="de-DE"/>
        </w:rPr>
        <w:t xml:space="preserve">Jedes </w:t>
      </w:r>
      <w:proofErr w:type="gramStart"/>
      <w:r w:rsidRPr="00DD0EB0">
        <w:rPr>
          <w:lang w:val="de-DE"/>
        </w:rPr>
        <w:t>mal</w:t>
      </w:r>
      <w:proofErr w:type="spellEnd"/>
      <w:proofErr w:type="gramEnd"/>
      <w:r w:rsidRPr="00DD0EB0">
        <w:rPr>
          <w:lang w:val="de-DE"/>
        </w:rPr>
        <w:t>, wenn ein Spiel gespielt wurden ist, wird dieser Screen angezeigt.</w:t>
      </w:r>
    </w:p>
    <w:p w14:paraId="28F8B38A" w14:textId="77777777" w:rsidR="00DD0EB0" w:rsidRPr="00DD0EB0" w:rsidRDefault="00DD0EB0" w:rsidP="0029609B">
      <w:pPr>
        <w:pStyle w:val="NormalWeb"/>
        <w:spacing w:before="0" w:beforeAutospacing="0" w:afterAutospacing="0"/>
        <w:rPr>
          <w:rFonts w:asciiTheme="minorHAnsi" w:hAnsiTheme="minorHAnsi"/>
        </w:rPr>
      </w:pPr>
      <w:r w:rsidRPr="00DD0EB0">
        <w:rPr>
          <w:rStyle w:val="Strong"/>
          <w:rFonts w:asciiTheme="minorHAnsi" w:hAnsiTheme="minorHAnsi"/>
        </w:rPr>
        <w:t>Zugrundeliegende Anforderungen:</w:t>
      </w:r>
    </w:p>
    <w:p w14:paraId="79175712" w14:textId="5DAC0537" w:rsidR="000053F1" w:rsidRPr="00D809C9" w:rsidRDefault="00DD0EB0" w:rsidP="00D809C9">
      <w:pPr>
        <w:numPr>
          <w:ilvl w:val="0"/>
          <w:numId w:val="65"/>
        </w:numPr>
        <w:spacing w:after="100"/>
      </w:pPr>
      <w:r w:rsidRPr="00DD0EB0">
        <w:t xml:space="preserve">UC-5 Spieler </w:t>
      </w:r>
      <w:proofErr w:type="spellStart"/>
      <w:r w:rsidRPr="00DD0EB0">
        <w:t>sterben</w:t>
      </w:r>
      <w:proofErr w:type="spellEnd"/>
      <w:r w:rsidRPr="00DD0EB0">
        <w:t xml:space="preserve"> / </w:t>
      </w:r>
      <w:proofErr w:type="spellStart"/>
      <w:r w:rsidRPr="00DD0EB0">
        <w:t>verlieren</w:t>
      </w:r>
      <w:proofErr w:type="spellEnd"/>
    </w:p>
    <w:p w14:paraId="55C39B20" w14:textId="77777777" w:rsidR="0029609B" w:rsidRPr="000053F1" w:rsidRDefault="0029609B">
      <w:pPr>
        <w:pStyle w:val="BodyText"/>
        <w:rPr>
          <w:b/>
          <w:bCs/>
          <w:lang w:val="en-DE"/>
        </w:rPr>
      </w:pPr>
    </w:p>
    <w:p w14:paraId="3B703B94" w14:textId="5EFC4BA4" w:rsidR="00825C99" w:rsidRPr="00C8116B" w:rsidRDefault="00CC29B6" w:rsidP="0029609B">
      <w:pPr>
        <w:pStyle w:val="Heading2"/>
        <w:rPr>
          <w:lang w:val="de-DE"/>
        </w:rPr>
      </w:pPr>
      <w:r w:rsidRPr="00C8116B">
        <w:rPr>
          <w:lang w:val="de-DE"/>
        </w:rPr>
        <w:t>Motivation</w:t>
      </w:r>
    </w:p>
    <w:p w14:paraId="2BAE7429" w14:textId="1F2047EB" w:rsidR="00FE3D60" w:rsidRDefault="00996C5C" w:rsidP="0029609B">
      <w:pPr>
        <w:pStyle w:val="BodyText"/>
        <w:rPr>
          <w:lang w:val="de-DE"/>
        </w:rPr>
      </w:pPr>
      <w:r>
        <w:rPr>
          <w:lang w:val="de-DE"/>
        </w:rPr>
        <w:t>Die wesentliche Motivation für uns, dieses Spiel zu implementieren ist es, die PVL zu erhalten. Weitere Motivationspunkte wären aber auch, neues zu lernen und unser bisheriges Wissen zu vertiefen.</w:t>
      </w:r>
      <w:bookmarkStart w:id="10"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E76818"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E76818"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E05404" w:rsidRPr="00E76818" w14:paraId="17ED8214" w14:textId="77777777" w:rsidTr="00FB5678">
        <w:tc>
          <w:tcPr>
            <w:tcW w:w="9350" w:type="dxa"/>
          </w:tcPr>
          <w:p w14:paraId="2A36EB4C" w14:textId="77777777" w:rsidR="00E05404" w:rsidRDefault="00E05404" w:rsidP="00A80D05">
            <w:pPr>
              <w:spacing w:before="180" w:after="180"/>
              <w:rPr>
                <w:lang w:val="de-DE"/>
              </w:rPr>
            </w:pPr>
            <w:r>
              <w:rPr>
                <w:lang w:val="de-DE"/>
              </w:rPr>
              <w:t xml:space="preserve">Das </w:t>
            </w:r>
            <w:proofErr w:type="spellStart"/>
            <w:r>
              <w:rPr>
                <w:lang w:val="de-DE"/>
              </w:rPr>
              <w:t>spiel</w:t>
            </w:r>
            <w:proofErr w:type="spellEnd"/>
            <w:r>
              <w:rPr>
                <w:lang w:val="de-DE"/>
              </w:rPr>
              <w:t xml:space="preserve"> soll gleich schnell laufen für alle (keine </w:t>
            </w:r>
            <w:proofErr w:type="spellStart"/>
            <w:r>
              <w:rPr>
                <w:lang w:val="de-DE"/>
              </w:rPr>
              <w:t>Jitter</w:t>
            </w:r>
            <w:proofErr w:type="spellEnd"/>
            <w:r>
              <w:rPr>
                <w:lang w:val="de-DE"/>
              </w:rPr>
              <w:t>-abhängigkeit)</w:t>
            </w:r>
          </w:p>
        </w:tc>
      </w:tr>
      <w:tr w:rsidR="00E05404" w:rsidRPr="00E76818" w14:paraId="63E0B0A7" w14:textId="77777777" w:rsidTr="00FB5678">
        <w:tc>
          <w:tcPr>
            <w:tcW w:w="9350" w:type="dxa"/>
          </w:tcPr>
          <w:p w14:paraId="0DA3E6FA" w14:textId="77777777" w:rsidR="00E05404" w:rsidRPr="002A2826" w:rsidRDefault="00E05404" w:rsidP="00FB5678">
            <w:pPr>
              <w:pStyle w:val="BodyText"/>
              <w:rPr>
                <w:lang w:val="de-DE"/>
              </w:rPr>
            </w:pPr>
            <w:r w:rsidRPr="002A2826">
              <w:rPr>
                <w:lang w:val="de-DE"/>
              </w:rPr>
              <w:t xml:space="preserve">Ein Spiel mit 6 </w:t>
            </w:r>
            <w:proofErr w:type="spellStart"/>
            <w:r w:rsidRPr="002A2826">
              <w:rPr>
                <w:lang w:val="de-DE"/>
              </w:rPr>
              <w:t>Lueten</w:t>
            </w:r>
            <w:proofErr w:type="spellEnd"/>
            <w:r w:rsidRPr="002A2826">
              <w:rPr>
                <w:lang w:val="de-DE"/>
              </w:rPr>
              <w:t>, soll einmal komplett ohne Fehler durchlaufen.</w:t>
            </w:r>
          </w:p>
        </w:tc>
      </w:tr>
    </w:tbl>
    <w:p w14:paraId="64DB6562" w14:textId="77777777" w:rsidR="00E05404" w:rsidRDefault="00E05404">
      <w:pPr>
        <w:pStyle w:val="BodyText"/>
        <w:rPr>
          <w:b/>
          <w:bCs/>
          <w:lang w:val="de-DE"/>
        </w:rPr>
      </w:pPr>
    </w:p>
    <w:p w14:paraId="36BC4348" w14:textId="77777777" w:rsidR="00825C99" w:rsidRPr="00C8116B" w:rsidRDefault="00CC29B6">
      <w:pPr>
        <w:pStyle w:val="Heading2"/>
        <w:rPr>
          <w:lang w:val="de-DE"/>
        </w:rPr>
      </w:pPr>
      <w:bookmarkStart w:id="11" w:name="X718baf8567b7880aa7697cf6c5d580304c46647"/>
      <w:bookmarkEnd w:id="10"/>
      <w:r w:rsidRPr="00C8116B">
        <w:rPr>
          <w:lang w:val="de-DE"/>
        </w:rPr>
        <w:lastRenderedPageBreak/>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298"/>
        <w:gridCol w:w="2991"/>
        <w:gridCol w:w="5071"/>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E76818"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000000">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E76818"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000000">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E76818"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000000">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E76818"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000000">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E76818" w14:paraId="1CF5213B" w14:textId="77777777">
        <w:tc>
          <w:tcPr>
            <w:tcW w:w="0" w:type="auto"/>
          </w:tcPr>
          <w:p w14:paraId="69F8C345" w14:textId="3315DE0F" w:rsidR="00FE3D60" w:rsidRPr="00FE3D60" w:rsidRDefault="00FE3D60">
            <w:pPr>
              <w:rPr>
                <w:i/>
                <w:iCs/>
                <w:lang w:val="de-DE"/>
              </w:rPr>
            </w:pPr>
            <w:r>
              <w:rPr>
                <w:i/>
                <w:iCs/>
                <w:lang w:val="de-DE"/>
              </w:rPr>
              <w:t>Spieler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4A5F4F7B" w:rsidR="0029609B" w:rsidRPr="00C74B59" w:rsidRDefault="0029609B">
      <w:pPr>
        <w:pStyle w:val="Heading1"/>
        <w:rPr>
          <w:lang w:val="de-DE"/>
        </w:rPr>
      </w:pPr>
      <w:bookmarkStart w:id="12" w:name="section-architecture-constraints"/>
      <w:bookmarkEnd w:id="0"/>
      <w:bookmarkEnd w:id="11"/>
      <w:r w:rsidRPr="00C74B59">
        <w:rPr>
          <w:lang w:val="de-DE"/>
        </w:rPr>
        <w:t>------</w:t>
      </w:r>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t xml:space="preserve">Einfache Tabellen der Randbedingungen mit Erläuterungen. Bei Bedarf unterscheiden Sie technische, organisatorische und politische Randbedingungen oder übergreifende </w:t>
      </w:r>
      <w:r w:rsidRPr="00C8116B">
        <w:rPr>
          <w:lang w:val="de-DE"/>
        </w:rPr>
        <w:lastRenderedPageBreak/>
        <w:t xml:space="preserve">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13" w:name="section-system-scope-and-context"/>
      <w:bookmarkEnd w:id="12"/>
      <w:r w:rsidRPr="00C8116B">
        <w:rPr>
          <w:lang w:val="de-DE"/>
        </w:rPr>
        <w:t>Kontextabgrenzung</w:t>
      </w:r>
    </w:p>
    <w:p w14:paraId="19BE4997" w14:textId="7C6C7925" w:rsidR="00825C99" w:rsidRPr="00C8116B" w:rsidRDefault="00C74B59">
      <w:pPr>
        <w:pStyle w:val="Heading2"/>
        <w:rPr>
          <w:lang w:val="de-DE"/>
        </w:rPr>
      </w:pPr>
      <w:bookmarkStart w:id="14" w:name="X6257f6575a0a2f56fd1849dc520d81df20e72a7"/>
      <w:r>
        <w:rPr>
          <w:noProof/>
          <w:lang w:val="de-DE"/>
        </w:rPr>
        <w:drawing>
          <wp:anchor distT="0" distB="0" distL="114300" distR="114300" simplePos="0" relativeHeight="251658240" behindDoc="0" locked="0" layoutInCell="1" allowOverlap="1" wp14:anchorId="6EAC5EBF" wp14:editId="00C476E1">
            <wp:simplePos x="0" y="0"/>
            <wp:positionH relativeFrom="column">
              <wp:posOffset>704215</wp:posOffset>
            </wp:positionH>
            <wp:positionV relativeFrom="paragraph">
              <wp:posOffset>515257</wp:posOffset>
            </wp:positionV>
            <wp:extent cx="4260850" cy="1809115"/>
            <wp:effectExtent l="0" t="0" r="6350" b="0"/>
            <wp:wrapTopAndBottom/>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0850" cy="1809115"/>
                    </a:xfrm>
                    <a:prstGeom prst="rect">
                      <a:avLst/>
                    </a:prstGeom>
                  </pic:spPr>
                </pic:pic>
              </a:graphicData>
            </a:graphic>
            <wp14:sizeRelH relativeFrom="page">
              <wp14:pctWidth>0</wp14:pctWidth>
            </wp14:sizeRelH>
            <wp14:sizeRelV relativeFrom="page">
              <wp14:pctHeight>0</wp14:pctHeight>
            </wp14:sizeRelV>
          </wp:anchor>
        </w:drawing>
      </w:r>
      <w:r w:rsidR="00CC29B6"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15" w:name="X122197777589c7ff4ce2ddbd966e276bbbbad38"/>
      <w:bookmarkEnd w:id="14"/>
      <w:r w:rsidRPr="00C8116B">
        <w:rPr>
          <w:lang w:val="de-DE"/>
        </w:rPr>
        <w:t>Technischer Kontext</w:t>
      </w:r>
    </w:p>
    <w:p w14:paraId="085D2E56" w14:textId="07594C38" w:rsidR="00825C99" w:rsidRDefault="00A93EC0">
      <w:pPr>
        <w:pStyle w:val="FirstParagraph"/>
        <w:rPr>
          <w:lang w:val="de-DE"/>
        </w:rPr>
      </w:pPr>
      <w:r>
        <w:rPr>
          <w:noProof/>
          <w:lang w:val="de-DE"/>
        </w:rPr>
        <w:drawing>
          <wp:anchor distT="0" distB="0" distL="114300" distR="114300" simplePos="0" relativeHeight="251659264" behindDoc="0" locked="0" layoutInCell="1" allowOverlap="1" wp14:anchorId="69319AFA" wp14:editId="4BC1BED9">
            <wp:simplePos x="0" y="0"/>
            <wp:positionH relativeFrom="column">
              <wp:posOffset>247650</wp:posOffset>
            </wp:positionH>
            <wp:positionV relativeFrom="paragraph">
              <wp:posOffset>396694</wp:posOffset>
            </wp:positionV>
            <wp:extent cx="5100955" cy="2218055"/>
            <wp:effectExtent l="0" t="0" r="4445" b="4445"/>
            <wp:wrapTopAndBottom/>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00955" cy="2218055"/>
                    </a:xfrm>
                    <a:prstGeom prst="rect">
                      <a:avLst/>
                    </a:prstGeom>
                  </pic:spPr>
                </pic:pic>
              </a:graphicData>
            </a:graphic>
            <wp14:sizeRelH relativeFrom="page">
              <wp14:pctWidth>0</wp14:pctWidth>
            </wp14:sizeRelH>
            <wp14:sizeRelV relativeFrom="page">
              <wp14:pctHeight>0</wp14:pctHeight>
            </wp14:sizeRelV>
          </wp:anchor>
        </w:drawing>
      </w:r>
    </w:p>
    <w:p w14:paraId="336CB44F" w14:textId="6C4E13DD" w:rsidR="00D809C9" w:rsidRDefault="00D809C9" w:rsidP="00D809C9">
      <w:pPr>
        <w:pStyle w:val="BodyText"/>
        <w:rPr>
          <w:lang w:val="de-DE"/>
        </w:rPr>
      </w:pPr>
    </w:p>
    <w:p w14:paraId="0A5CE4F9" w14:textId="3C825838" w:rsidR="00D809C9" w:rsidRDefault="00D809C9" w:rsidP="00D809C9">
      <w:pPr>
        <w:pStyle w:val="BodyText"/>
        <w:rPr>
          <w:lang w:val="de-DE"/>
        </w:rPr>
      </w:pP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16" w:name="section-solution-strategy"/>
      <w:bookmarkEnd w:id="13"/>
      <w:bookmarkEnd w:id="15"/>
      <w:r w:rsidRPr="00C8116B">
        <w:rPr>
          <w:lang w:val="de-DE"/>
        </w:rPr>
        <w:lastRenderedPageBreak/>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17" w:name="section-building-block-view"/>
            <w:bookmarkEnd w:id="16"/>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14:paraId="22699DC5" w14:textId="77777777" w:rsidTr="009D45DE">
        <w:trPr>
          <w:trHeight w:val="276"/>
          <w:jc w:val="center"/>
        </w:trPr>
        <w:tc>
          <w:tcPr>
            <w:tcW w:w="3820" w:type="dxa"/>
          </w:tcPr>
          <w:p w14:paraId="74C4C7C0" w14:textId="77777777" w:rsidR="009D45DE" w:rsidRPr="007B773F" w:rsidRDefault="009D45DE" w:rsidP="009D45DE">
            <w:pPr>
              <w:rPr>
                <w:sz w:val="22"/>
                <w:szCs w:val="22"/>
              </w:rPr>
            </w:pPr>
            <w:r w:rsidRPr="007B773F">
              <w:rPr>
                <w:sz w:val="22"/>
                <w:szCs w:val="22"/>
              </w:rPr>
              <w:t xml:space="preserve">void </w:t>
            </w:r>
            <w:proofErr w:type="spellStart"/>
            <w:r w:rsidRPr="007B773F">
              <w:rPr>
                <w:sz w:val="22"/>
                <w:szCs w:val="22"/>
              </w:rPr>
              <w:t>displayStartScreen</w:t>
            </w:r>
            <w:proofErr w:type="spellEnd"/>
            <w:r w:rsidRPr="007B773F">
              <w:rPr>
                <w:sz w:val="22"/>
                <w:szCs w:val="22"/>
              </w:rPr>
              <w:t xml:space="preserve"> ()</w:t>
            </w:r>
          </w:p>
        </w:tc>
        <w:tc>
          <w:tcPr>
            <w:tcW w:w="3848" w:type="dxa"/>
          </w:tcPr>
          <w:p w14:paraId="3C300809" w14:textId="77777777" w:rsidR="009D45DE" w:rsidRPr="007B773F" w:rsidRDefault="009D45DE" w:rsidP="009D45DE">
            <w:pPr>
              <w:pStyle w:val="ListParagraph"/>
              <w:numPr>
                <w:ilvl w:val="0"/>
                <w:numId w:val="76"/>
              </w:numPr>
              <w:rPr>
                <w:sz w:val="22"/>
                <w:szCs w:val="22"/>
                <w:lang w:val="en-DE"/>
              </w:rPr>
            </w:pPr>
            <w:proofErr w:type="spellStart"/>
            <w:r>
              <w:rPr>
                <w:sz w:val="22"/>
                <w:szCs w:val="22"/>
              </w:rPr>
              <w:t>Zeigt</w:t>
            </w:r>
            <w:proofErr w:type="spellEnd"/>
            <w:r>
              <w:rPr>
                <w:sz w:val="22"/>
                <w:szCs w:val="22"/>
              </w:rPr>
              <w:t xml:space="preserve"> </w:t>
            </w:r>
            <w:proofErr w:type="spellStart"/>
            <w:r>
              <w:rPr>
                <w:sz w:val="22"/>
                <w:szCs w:val="22"/>
              </w:rPr>
              <w:t>bildschirm</w:t>
            </w:r>
            <w:proofErr w:type="spellEnd"/>
            <w:r>
              <w:rPr>
                <w:sz w:val="22"/>
                <w:szCs w:val="22"/>
              </w:rPr>
              <w:t xml:space="preserve"> 1 an:</w:t>
            </w:r>
          </w:p>
          <w:p w14:paraId="19B121B4" w14:textId="77777777" w:rsidR="009D45DE" w:rsidRPr="007B773F" w:rsidRDefault="009D45DE" w:rsidP="009D45DE">
            <w:pPr>
              <w:pStyle w:val="ListParagraph"/>
              <w:numPr>
                <w:ilvl w:val="0"/>
                <w:numId w:val="76"/>
              </w:numPr>
              <w:rPr>
                <w:sz w:val="22"/>
                <w:szCs w:val="22"/>
                <w:lang w:val="en-DE"/>
              </w:rPr>
            </w:pPr>
            <w:proofErr w:type="spellStart"/>
            <w:r w:rsidRPr="007B773F">
              <w:rPr>
                <w:sz w:val="22"/>
                <w:szCs w:val="22"/>
              </w:rPr>
              <w:t>Ruft</w:t>
            </w:r>
            <w:proofErr w:type="spellEnd"/>
            <w:r w:rsidRPr="007B773F">
              <w:rPr>
                <w:sz w:val="22"/>
                <w:szCs w:val="22"/>
              </w:rPr>
              <w:t xml:space="preserve"> </w:t>
            </w:r>
            <w:proofErr w:type="spellStart"/>
            <w:proofErr w:type="gramStart"/>
            <w:r w:rsidRPr="007B773F">
              <w:rPr>
                <w:sz w:val="22"/>
                <w:szCs w:val="22"/>
              </w:rPr>
              <w:t>displayInputBox</w:t>
            </w:r>
            <w:proofErr w:type="spellEnd"/>
            <w:r w:rsidRPr="007B773F">
              <w:rPr>
                <w:sz w:val="22"/>
                <w:szCs w:val="22"/>
              </w:rPr>
              <w:t>(</w:t>
            </w:r>
            <w:proofErr w:type="gramEnd"/>
            <w:r w:rsidRPr="007B773F">
              <w:rPr>
                <w:sz w:val="22"/>
                <w:szCs w:val="22"/>
              </w:rPr>
              <w:t>) auf</w:t>
            </w:r>
          </w:p>
          <w:p w14:paraId="3B66C777" w14:textId="77777777" w:rsidR="009D45DE" w:rsidRDefault="009D45DE" w:rsidP="009D45DE">
            <w:pPr>
              <w:pStyle w:val="ListParagraph"/>
              <w:numPr>
                <w:ilvl w:val="0"/>
                <w:numId w:val="76"/>
              </w:numPr>
              <w:rPr>
                <w:sz w:val="22"/>
                <w:szCs w:val="22"/>
              </w:rPr>
            </w:pPr>
            <w:proofErr w:type="spellStart"/>
            <w:r>
              <w:rPr>
                <w:sz w:val="22"/>
                <w:szCs w:val="22"/>
              </w:rPr>
              <w:t>Zeigt</w:t>
            </w:r>
            <w:proofErr w:type="spellEnd"/>
            <w:r>
              <w:rPr>
                <w:sz w:val="22"/>
                <w:szCs w:val="22"/>
              </w:rPr>
              <w:t xml:space="preserve"> den Start Button an</w:t>
            </w:r>
          </w:p>
          <w:p w14:paraId="70FEE83C" w14:textId="77777777" w:rsidR="009D45DE" w:rsidRPr="007B773F" w:rsidRDefault="009D45DE" w:rsidP="009D45DE">
            <w:pPr>
              <w:pStyle w:val="ListParagraph"/>
              <w:numPr>
                <w:ilvl w:val="0"/>
                <w:numId w:val="76"/>
              </w:numPr>
              <w:rPr>
                <w:sz w:val="22"/>
                <w:szCs w:val="22"/>
              </w:rPr>
            </w:pPr>
            <w:proofErr w:type="spellStart"/>
            <w:r>
              <w:rPr>
                <w:sz w:val="22"/>
                <w:szCs w:val="22"/>
              </w:rPr>
              <w:t>Initiliaisert</w:t>
            </w:r>
            <w:proofErr w:type="spellEnd"/>
            <w:r>
              <w:rPr>
                <w:sz w:val="22"/>
                <w:szCs w:val="22"/>
              </w:rPr>
              <w:t xml:space="preserve"> </w:t>
            </w:r>
            <w:proofErr w:type="spellStart"/>
            <w:r>
              <w:rPr>
                <w:sz w:val="22"/>
                <w:szCs w:val="22"/>
              </w:rPr>
              <w:t>UserInput</w:t>
            </w:r>
            <w:proofErr w:type="spellEnd"/>
            <w:r>
              <w:rPr>
                <w:sz w:val="22"/>
                <w:szCs w:val="22"/>
              </w:rPr>
              <w:t xml:space="preserve"> Handling</w:t>
            </w:r>
          </w:p>
        </w:tc>
        <w:tc>
          <w:tcPr>
            <w:tcW w:w="2063" w:type="dxa"/>
          </w:tcPr>
          <w:p w14:paraId="553821F3" w14:textId="77777777" w:rsidR="009D45DE" w:rsidRPr="007B773F" w:rsidRDefault="009D45DE" w:rsidP="009D45DE">
            <w:pPr>
              <w:rPr>
                <w:sz w:val="22"/>
                <w:szCs w:val="22"/>
              </w:rPr>
            </w:pPr>
          </w:p>
        </w:tc>
        <w:tc>
          <w:tcPr>
            <w:tcW w:w="1120" w:type="dxa"/>
          </w:tcPr>
          <w:p w14:paraId="349DBD08" w14:textId="77777777" w:rsidR="009D45DE" w:rsidRPr="007B773F" w:rsidRDefault="009D45DE" w:rsidP="009D45DE">
            <w:pPr>
              <w:rPr>
                <w:sz w:val="22"/>
                <w:szCs w:val="22"/>
              </w:rPr>
            </w:pPr>
            <w:r>
              <w:rPr>
                <w:sz w:val="22"/>
                <w:szCs w:val="22"/>
              </w:rPr>
              <w:t>UC-1</w:t>
            </w:r>
          </w:p>
        </w:tc>
      </w:tr>
      <w:tr w:rsidR="009D45DE" w14:paraId="7CB3CE05" w14:textId="77777777" w:rsidTr="009D45DE">
        <w:trPr>
          <w:trHeight w:val="285"/>
          <w:jc w:val="center"/>
        </w:trPr>
        <w:tc>
          <w:tcPr>
            <w:tcW w:w="3820" w:type="dxa"/>
          </w:tcPr>
          <w:p w14:paraId="48D65B71"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displayInputBox</w:t>
            </w:r>
            <w:proofErr w:type="spellEnd"/>
            <w:r w:rsidRPr="007B773F">
              <w:rPr>
                <w:lang w:val="de-DE"/>
              </w:rPr>
              <w:t>(</w:t>
            </w:r>
            <w:proofErr w:type="gramEnd"/>
            <w:r w:rsidRPr="007B773F">
              <w:rPr>
                <w:lang w:val="de-DE"/>
              </w:rPr>
              <w:t>)</w:t>
            </w:r>
          </w:p>
          <w:p w14:paraId="627EE5D3" w14:textId="77777777" w:rsidR="009D45DE" w:rsidRPr="007B773F" w:rsidRDefault="009D45DE" w:rsidP="009D45DE">
            <w:pPr>
              <w:rPr>
                <w:sz w:val="22"/>
                <w:szCs w:val="22"/>
              </w:rPr>
            </w:pPr>
          </w:p>
        </w:tc>
        <w:tc>
          <w:tcPr>
            <w:tcW w:w="3848" w:type="dxa"/>
          </w:tcPr>
          <w:p w14:paraId="3943BF72" w14:textId="77777777" w:rsidR="009D45DE" w:rsidRPr="007B773F" w:rsidRDefault="009D45DE" w:rsidP="009D45DE">
            <w:pPr>
              <w:pStyle w:val="ListParagraph"/>
              <w:numPr>
                <w:ilvl w:val="0"/>
                <w:numId w:val="77"/>
              </w:numPr>
              <w:spacing w:after="160" w:line="256" w:lineRule="auto"/>
              <w:rPr>
                <w:lang w:val="de-DE"/>
              </w:rPr>
            </w:pPr>
            <w:r w:rsidRPr="007B773F">
              <w:rPr>
                <w:lang w:val="de-DE"/>
              </w:rPr>
              <w:t>Zeigt das Eingabefeld für die Anzahl der Spieler an.</w:t>
            </w:r>
          </w:p>
          <w:p w14:paraId="7714528D" w14:textId="77777777" w:rsidR="009D45DE" w:rsidRPr="007B773F" w:rsidRDefault="009D45DE" w:rsidP="009D45DE">
            <w:pPr>
              <w:pStyle w:val="ListParagraph"/>
              <w:numPr>
                <w:ilvl w:val="0"/>
                <w:numId w:val="77"/>
              </w:numPr>
              <w:spacing w:after="160" w:line="256" w:lineRule="auto"/>
              <w:rPr>
                <w:lang w:val="de-DE"/>
              </w:rPr>
            </w:pPr>
            <w:r w:rsidRPr="007B773F">
              <w:rPr>
                <w:lang w:val="de-DE"/>
              </w:rPr>
              <w:t>Das Eingabefeld wird so konfiguriert, dass nur numerische Eingaben übernommen werden.</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77777777" w:rsidR="009D45DE" w:rsidRPr="007B773F" w:rsidRDefault="009D45DE" w:rsidP="009D45DE">
            <w:pPr>
              <w:rPr>
                <w:sz w:val="22"/>
                <w:szCs w:val="22"/>
              </w:rPr>
            </w:pPr>
            <w:r>
              <w:rPr>
                <w:sz w:val="22"/>
                <w:szCs w:val="22"/>
              </w:rPr>
              <w:t>UC-1</w:t>
            </w:r>
          </w:p>
        </w:tc>
      </w:tr>
      <w:tr w:rsidR="009D45DE" w14:paraId="0E7CE833" w14:textId="77777777" w:rsidTr="009D45DE">
        <w:trPr>
          <w:trHeight w:val="276"/>
          <w:jc w:val="center"/>
        </w:trPr>
        <w:tc>
          <w:tcPr>
            <w:tcW w:w="3820" w:type="dxa"/>
          </w:tcPr>
          <w:p w14:paraId="18F3834A" w14:textId="77777777" w:rsidR="009D45DE" w:rsidRPr="007B773F" w:rsidRDefault="009D45DE" w:rsidP="009D45DE">
            <w:pPr>
              <w:spacing w:after="160" w:line="256" w:lineRule="auto"/>
              <w:rPr>
                <w:lang w:val="de-DE"/>
              </w:rPr>
            </w:pPr>
            <w:proofErr w:type="spellStart"/>
            <w:r w:rsidRPr="007B773F">
              <w:rPr>
                <w:lang w:val="de-DE"/>
              </w:rPr>
              <w:t>boolean</w:t>
            </w:r>
            <w:proofErr w:type="spellEnd"/>
            <w:r w:rsidRPr="007B773F">
              <w:rPr>
                <w:lang w:val="de-DE"/>
              </w:rPr>
              <w:t xml:space="preserve"> </w:t>
            </w:r>
            <w:proofErr w:type="spellStart"/>
            <w:proofErr w:type="gramStart"/>
            <w:r w:rsidRPr="007B773F">
              <w:rPr>
                <w:lang w:val="de-DE"/>
              </w:rPr>
              <w:t>checkInput</w:t>
            </w:r>
            <w:proofErr w:type="spellEnd"/>
            <w:r w:rsidRPr="007B773F">
              <w:rPr>
                <w:lang w:val="de-DE"/>
              </w:rPr>
              <w:t>(</w:t>
            </w:r>
            <w:proofErr w:type="gramEnd"/>
            <w:r w:rsidRPr="007B773F">
              <w:rPr>
                <w:lang w:val="de-DE"/>
              </w:rPr>
              <w:t xml:space="preserve">String </w:t>
            </w:r>
            <w:proofErr w:type="spellStart"/>
            <w:r w:rsidRPr="007B773F">
              <w:rPr>
                <w:lang w:val="de-DE"/>
              </w:rPr>
              <w:t>input</w:t>
            </w:r>
            <w:proofErr w:type="spellEnd"/>
            <w:r w:rsidRPr="007B773F">
              <w:rPr>
                <w:lang w:val="de-DE"/>
              </w:rPr>
              <w:t>)</w:t>
            </w:r>
          </w:p>
          <w:p w14:paraId="51006FE5" w14:textId="77777777" w:rsidR="009D45DE" w:rsidRPr="007B773F" w:rsidRDefault="009D45DE" w:rsidP="009D45DE">
            <w:pPr>
              <w:rPr>
                <w:sz w:val="22"/>
                <w:szCs w:val="22"/>
              </w:rPr>
            </w:pPr>
          </w:p>
        </w:tc>
        <w:tc>
          <w:tcPr>
            <w:tcW w:w="3848" w:type="dxa"/>
          </w:tcPr>
          <w:p w14:paraId="18D17F02" w14:textId="77777777" w:rsidR="009D45DE" w:rsidRDefault="009D45DE" w:rsidP="009D45DE">
            <w:pPr>
              <w:pStyle w:val="ListParagraph"/>
              <w:numPr>
                <w:ilvl w:val="0"/>
                <w:numId w:val="72"/>
              </w:numPr>
              <w:spacing w:after="160" w:line="256" w:lineRule="auto"/>
              <w:ind w:left="360"/>
              <w:rPr>
                <w:lang w:val="de-DE"/>
              </w:rPr>
            </w:pPr>
            <w:r>
              <w:rPr>
                <w:lang w:val="de-DE"/>
              </w:rPr>
              <w:t>Überprüft die Nutzereingabe auf Einhaltung der minimalen und maximalen Spielerzahl und darauf, ob überhaupt eine Zahl eingegeben wurde</w:t>
            </w:r>
          </w:p>
          <w:p w14:paraId="380228E6" w14:textId="527659BC" w:rsidR="009D45DE" w:rsidRDefault="009D45DE" w:rsidP="009D45DE">
            <w:pPr>
              <w:pStyle w:val="ListParagraph"/>
              <w:numPr>
                <w:ilvl w:val="0"/>
                <w:numId w:val="72"/>
              </w:numPr>
              <w:spacing w:after="160" w:line="256" w:lineRule="auto"/>
              <w:ind w:left="360"/>
              <w:rPr>
                <w:lang w:val="de-DE"/>
              </w:rPr>
            </w:pPr>
            <w:proofErr w:type="spellStart"/>
            <w:proofErr w:type="gramStart"/>
            <w:r>
              <w:rPr>
                <w:lang w:val="de-DE"/>
              </w:rPr>
              <w:t>setNumOfPlayers</w:t>
            </w:r>
            <w:proofErr w:type="spellEnd"/>
            <w:r>
              <w:rPr>
                <w:lang w:val="de-DE"/>
              </w:rPr>
              <w:t>(</w:t>
            </w:r>
            <w:proofErr w:type="gramEnd"/>
            <w:r>
              <w:rPr>
                <w:lang w:val="de-DE"/>
              </w:rPr>
              <w:t>) wird aufgerufen</w:t>
            </w:r>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2ED7503" w:rsidR="009D45DE" w:rsidRPr="009D543C" w:rsidRDefault="009D45DE" w:rsidP="009D45DE">
            <w:pPr>
              <w:pStyle w:val="ListParagraph"/>
              <w:numPr>
                <w:ilvl w:val="0"/>
                <w:numId w:val="81"/>
              </w:numPr>
              <w:rPr>
                <w:lang w:val="de-DE"/>
              </w:rPr>
            </w:pPr>
            <w:r w:rsidRPr="009D543C">
              <w:rPr>
                <w:lang w:val="de-DE"/>
              </w:rPr>
              <w:t xml:space="preserve">Bei fehlerhafter Eingabe wird </w:t>
            </w:r>
            <w:proofErr w:type="spellStart"/>
            <w:proofErr w:type="gramStart"/>
            <w:r w:rsidRPr="009D543C">
              <w:rPr>
                <w:lang w:val="de-DE"/>
              </w:rPr>
              <w:t>displayError</w:t>
            </w:r>
            <w:proofErr w:type="spellEnd"/>
            <w:r w:rsidRPr="009D543C">
              <w:rPr>
                <w:lang w:val="de-DE"/>
              </w:rPr>
              <w:t>(</w:t>
            </w:r>
            <w:proofErr w:type="gramEnd"/>
            <w:r w:rsidRPr="009D543C">
              <w:rPr>
                <w:lang w:val="de-DE"/>
              </w:rPr>
              <w:t>) aufgerufen,</w:t>
            </w:r>
          </w:p>
        </w:tc>
        <w:tc>
          <w:tcPr>
            <w:tcW w:w="1120" w:type="dxa"/>
          </w:tcPr>
          <w:p w14:paraId="083C5B08" w14:textId="77777777" w:rsidR="009D45DE" w:rsidRPr="007B773F" w:rsidRDefault="009D45DE" w:rsidP="009D45DE">
            <w:pPr>
              <w:rPr>
                <w:sz w:val="22"/>
                <w:szCs w:val="22"/>
              </w:rPr>
            </w:pPr>
            <w:r>
              <w:rPr>
                <w:sz w:val="22"/>
                <w:szCs w:val="22"/>
              </w:rPr>
              <w:t>UC-1</w:t>
            </w:r>
          </w:p>
        </w:tc>
      </w:tr>
      <w:tr w:rsidR="009D45DE" w14:paraId="20B42BBF" w14:textId="77777777" w:rsidTr="009D45DE">
        <w:trPr>
          <w:trHeight w:val="285"/>
          <w:jc w:val="center"/>
        </w:trPr>
        <w:tc>
          <w:tcPr>
            <w:tcW w:w="3820" w:type="dxa"/>
          </w:tcPr>
          <w:p w14:paraId="68E4990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displayError</w:t>
            </w:r>
            <w:proofErr w:type="spellEnd"/>
            <w:r w:rsidRPr="007B773F">
              <w:rPr>
                <w:lang w:val="de-DE"/>
              </w:rPr>
              <w:t>(</w:t>
            </w:r>
            <w:proofErr w:type="gramEnd"/>
            <w:r w:rsidRPr="007B773F">
              <w:rPr>
                <w:lang w:val="de-DE"/>
              </w:rPr>
              <w:t xml:space="preserve">String </w:t>
            </w:r>
            <w:proofErr w:type="spellStart"/>
            <w:r w:rsidRPr="007B773F">
              <w:rPr>
                <w:lang w:val="de-DE"/>
              </w:rPr>
              <w:t>msg</w:t>
            </w:r>
            <w:proofErr w:type="spellEnd"/>
            <w:r w:rsidRPr="007B773F">
              <w:rPr>
                <w:lang w:val="de-DE"/>
              </w:rPr>
              <w:t>)</w:t>
            </w:r>
          </w:p>
          <w:p w14:paraId="24CFC410" w14:textId="77777777" w:rsidR="009D45DE" w:rsidRPr="007B773F" w:rsidRDefault="009D45DE" w:rsidP="009D45DE">
            <w:pPr>
              <w:ind w:left="720"/>
              <w:rPr>
                <w:sz w:val="22"/>
                <w:szCs w:val="22"/>
              </w:rPr>
            </w:pPr>
          </w:p>
        </w:tc>
        <w:tc>
          <w:tcPr>
            <w:tcW w:w="3848" w:type="dxa"/>
          </w:tcPr>
          <w:p w14:paraId="51A172D4" w14:textId="77777777" w:rsidR="009D45DE" w:rsidRDefault="009D45DE" w:rsidP="009D45DE">
            <w:pPr>
              <w:pStyle w:val="ListParagraph"/>
              <w:numPr>
                <w:ilvl w:val="0"/>
                <w:numId w:val="72"/>
              </w:numPr>
              <w:spacing w:after="160" w:line="256" w:lineRule="auto"/>
              <w:ind w:left="360"/>
              <w:rPr>
                <w:lang w:val="de-DE"/>
              </w:rPr>
            </w:pPr>
            <w:r>
              <w:rPr>
                <w:lang w:val="de-DE"/>
              </w:rPr>
              <w:t xml:space="preserve">Umrandet das Eingabefeld rot </w:t>
            </w:r>
          </w:p>
          <w:p w14:paraId="39BF00C3" w14:textId="77777777" w:rsidR="009D45DE" w:rsidRDefault="009D45DE" w:rsidP="009D45DE">
            <w:pPr>
              <w:pStyle w:val="ListParagraph"/>
              <w:numPr>
                <w:ilvl w:val="0"/>
                <w:numId w:val="72"/>
              </w:numPr>
              <w:spacing w:after="160" w:line="256" w:lineRule="auto"/>
              <w:ind w:left="360"/>
              <w:rPr>
                <w:lang w:val="de-DE"/>
              </w:rPr>
            </w:pPr>
            <w:r>
              <w:rPr>
                <w:lang w:val="de-DE"/>
              </w:rPr>
              <w:t>Zeigt eine Fehlernachricht mit Hinweis auf die ungültige Eingabe an</w:t>
            </w:r>
          </w:p>
          <w:p w14:paraId="6F8D1932" w14:textId="77777777" w:rsidR="009D45DE" w:rsidRDefault="009D45DE" w:rsidP="009D45DE">
            <w:pPr>
              <w:pStyle w:val="ListParagraph"/>
              <w:numPr>
                <w:ilvl w:val="0"/>
                <w:numId w:val="72"/>
              </w:numPr>
              <w:spacing w:after="160" w:line="256" w:lineRule="auto"/>
              <w:ind w:left="360"/>
              <w:rPr>
                <w:lang w:val="de-DE"/>
              </w:rPr>
            </w:pPr>
            <w:r>
              <w:rPr>
                <w:lang w:val="de-DE"/>
              </w:rPr>
              <w:t>Sperrt den Start-Button</w:t>
            </w:r>
          </w:p>
          <w:p w14:paraId="130C83A2" w14:textId="77777777" w:rsidR="009D45DE" w:rsidRPr="007B773F" w:rsidRDefault="009D45DE" w:rsidP="009D45DE">
            <w:pPr>
              <w:rPr>
                <w:sz w:val="22"/>
                <w:szCs w:val="22"/>
              </w:rPr>
            </w:pPr>
          </w:p>
        </w:tc>
        <w:tc>
          <w:tcPr>
            <w:tcW w:w="2063" w:type="dxa"/>
          </w:tcPr>
          <w:p w14:paraId="27E4E8C6" w14:textId="2AAEBD39" w:rsidR="009D45DE" w:rsidRPr="00E76818" w:rsidRDefault="009D45DE" w:rsidP="009D45DE">
            <w:pPr>
              <w:rPr>
                <w:sz w:val="22"/>
                <w:szCs w:val="22"/>
                <w:lang w:val="de-DE"/>
              </w:rPr>
            </w:pPr>
            <w:r w:rsidRPr="006210FA">
              <w:rPr>
                <w:sz w:val="22"/>
                <w:szCs w:val="22"/>
                <w:lang w:val="de-DE"/>
              </w:rPr>
              <w:t xml:space="preserve">Wenn keine </w:t>
            </w:r>
            <w:proofErr w:type="spellStart"/>
            <w:r w:rsidRPr="006210FA">
              <w:rPr>
                <w:sz w:val="22"/>
                <w:szCs w:val="22"/>
                <w:lang w:val="de-DE"/>
              </w:rPr>
              <w:t>msg</w:t>
            </w:r>
            <w:proofErr w:type="spellEnd"/>
            <w:r w:rsidRPr="006210FA">
              <w:rPr>
                <w:sz w:val="22"/>
                <w:szCs w:val="22"/>
                <w:lang w:val="de-DE"/>
              </w:rPr>
              <w:t xml:space="preserve"> übergeben wird -&gt; Error</w:t>
            </w:r>
          </w:p>
        </w:tc>
        <w:tc>
          <w:tcPr>
            <w:tcW w:w="1120" w:type="dxa"/>
          </w:tcPr>
          <w:p w14:paraId="66E2AA82" w14:textId="77777777" w:rsidR="009D45DE" w:rsidRPr="007B773F" w:rsidRDefault="009D45DE" w:rsidP="009D45DE">
            <w:pPr>
              <w:rPr>
                <w:sz w:val="22"/>
                <w:szCs w:val="22"/>
              </w:rPr>
            </w:pPr>
            <w:r>
              <w:rPr>
                <w:sz w:val="22"/>
                <w:szCs w:val="22"/>
              </w:rPr>
              <w:t>UC-1</w:t>
            </w:r>
          </w:p>
        </w:tc>
      </w:tr>
      <w:tr w:rsidR="009D45DE" w14:paraId="4A407F65" w14:textId="77777777" w:rsidTr="009D45DE">
        <w:trPr>
          <w:trHeight w:val="276"/>
          <w:jc w:val="center"/>
        </w:trPr>
        <w:tc>
          <w:tcPr>
            <w:tcW w:w="3820" w:type="dxa"/>
          </w:tcPr>
          <w:p w14:paraId="3AFF1528" w14:textId="77777777" w:rsidR="009D45DE" w:rsidRPr="007B773F" w:rsidRDefault="009D45DE" w:rsidP="009D45DE">
            <w:pPr>
              <w:spacing w:after="160" w:line="256" w:lineRule="auto"/>
              <w:rPr>
                <w:lang w:val="de-DE"/>
              </w:rPr>
            </w:pPr>
            <w:proofErr w:type="spellStart"/>
            <w:r w:rsidRPr="007B773F">
              <w:rPr>
                <w:lang w:val="de-DE"/>
              </w:rPr>
              <w:t>void</w:t>
            </w:r>
            <w:proofErr w:type="spellEnd"/>
            <w:r w:rsidRPr="007B773F">
              <w:rPr>
                <w:lang w:val="de-DE"/>
              </w:rPr>
              <w:t xml:space="preserve"> </w:t>
            </w:r>
            <w:proofErr w:type="spellStart"/>
            <w:proofErr w:type="gramStart"/>
            <w:r w:rsidRPr="007B773F">
              <w:rPr>
                <w:lang w:val="de-DE"/>
              </w:rPr>
              <w:t>setNumOfPlayers</w:t>
            </w:r>
            <w:proofErr w:type="spellEnd"/>
            <w:r w:rsidRPr="007B773F">
              <w:rPr>
                <w:lang w:val="de-DE"/>
              </w:rPr>
              <w:t>(</w:t>
            </w:r>
            <w:proofErr w:type="spellStart"/>
            <w:proofErr w:type="gramEnd"/>
            <w:r w:rsidRPr="007B773F">
              <w:rPr>
                <w:lang w:val="de-DE"/>
              </w:rPr>
              <w:t>int</w:t>
            </w:r>
            <w:proofErr w:type="spellEnd"/>
            <w:r w:rsidRPr="007B773F">
              <w:rPr>
                <w:lang w:val="de-DE"/>
              </w:rPr>
              <w:t xml:space="preserve"> </w:t>
            </w:r>
            <w:proofErr w:type="spellStart"/>
            <w:r w:rsidRPr="007B773F">
              <w:rPr>
                <w:lang w:val="de-DE"/>
              </w:rPr>
              <w:t>numOfPlayers</w:t>
            </w:r>
            <w:proofErr w:type="spellEnd"/>
            <w:r w:rsidRPr="007B773F">
              <w:rPr>
                <w:lang w:val="de-DE"/>
              </w:rPr>
              <w:t>)</w:t>
            </w:r>
          </w:p>
          <w:p w14:paraId="66DB600B" w14:textId="77777777" w:rsidR="009D45DE" w:rsidRPr="007B773F" w:rsidRDefault="009D45DE" w:rsidP="009D45DE">
            <w:pPr>
              <w:tabs>
                <w:tab w:val="left" w:pos="1810"/>
              </w:tabs>
              <w:rPr>
                <w:sz w:val="22"/>
                <w:szCs w:val="22"/>
              </w:rPr>
            </w:pPr>
          </w:p>
        </w:tc>
        <w:tc>
          <w:tcPr>
            <w:tcW w:w="3848" w:type="dxa"/>
          </w:tcPr>
          <w:p w14:paraId="09006EE6" w14:textId="77777777" w:rsidR="009D45DE" w:rsidRDefault="009D45DE" w:rsidP="009D45DE">
            <w:pPr>
              <w:pStyle w:val="ListParagraph"/>
              <w:numPr>
                <w:ilvl w:val="0"/>
                <w:numId w:val="72"/>
              </w:numPr>
              <w:spacing w:after="160" w:line="256" w:lineRule="auto"/>
              <w:ind w:left="360"/>
              <w:rPr>
                <w:lang w:val="de-DE"/>
              </w:rPr>
            </w:pPr>
            <w:r>
              <w:rPr>
                <w:lang w:val="de-DE"/>
              </w:rPr>
              <w:t xml:space="preserve">Übernimmt </w:t>
            </w:r>
            <w:proofErr w:type="spellStart"/>
            <w:r>
              <w:rPr>
                <w:lang w:val="de-DE"/>
              </w:rPr>
              <w:t>numOfPlayers</w:t>
            </w:r>
            <w:proofErr w:type="spellEnd"/>
            <w:r>
              <w:rPr>
                <w:lang w:val="de-DE"/>
              </w:rPr>
              <w:t xml:space="preserve"> als maximale Spieleranzahl für den nächsten Spielstart</w:t>
            </w:r>
          </w:p>
          <w:p w14:paraId="70AB2C6B" w14:textId="77777777" w:rsidR="009D45DE" w:rsidRPr="007B773F" w:rsidRDefault="009D45DE" w:rsidP="009D45DE">
            <w:pPr>
              <w:rPr>
                <w:sz w:val="22"/>
                <w:szCs w:val="22"/>
                <w:lang w:val="de-DE"/>
              </w:rPr>
            </w:pPr>
          </w:p>
        </w:tc>
        <w:tc>
          <w:tcPr>
            <w:tcW w:w="2063" w:type="dxa"/>
          </w:tcPr>
          <w:p w14:paraId="312F2954" w14:textId="0C9DF1FA"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numOfPlayers</w:t>
            </w:r>
            <w:proofErr w:type="spellEnd"/>
            <w:r>
              <w:rPr>
                <w:sz w:val="22"/>
                <w:szCs w:val="22"/>
                <w:lang w:val="de-DE"/>
              </w:rPr>
              <w:t xml:space="preserve"> übergeben werden -&gt; Error</w:t>
            </w:r>
          </w:p>
        </w:tc>
        <w:tc>
          <w:tcPr>
            <w:tcW w:w="1120" w:type="dxa"/>
          </w:tcPr>
          <w:p w14:paraId="6A5B43AF" w14:textId="77777777" w:rsidR="009D45DE" w:rsidRPr="007B773F" w:rsidRDefault="009D45DE" w:rsidP="009D45DE">
            <w:pPr>
              <w:rPr>
                <w:sz w:val="22"/>
                <w:szCs w:val="22"/>
              </w:rPr>
            </w:pPr>
            <w:r>
              <w:rPr>
                <w:sz w:val="22"/>
                <w:szCs w:val="22"/>
              </w:rPr>
              <w:t>UC-1</w:t>
            </w:r>
          </w:p>
        </w:tc>
      </w:tr>
      <w:tr w:rsidR="009D45DE" w14:paraId="1A34C093" w14:textId="77777777" w:rsidTr="009D45DE">
        <w:trPr>
          <w:trHeight w:val="285"/>
          <w:jc w:val="center"/>
        </w:trPr>
        <w:tc>
          <w:tcPr>
            <w:tcW w:w="3820" w:type="dxa"/>
          </w:tcPr>
          <w:p w14:paraId="276411F8" w14:textId="77777777" w:rsidR="009D45DE" w:rsidRPr="000053F1" w:rsidRDefault="009D45DE" w:rsidP="009D45DE">
            <w:pPr>
              <w:rPr>
                <w:rFonts w:eastAsia="Times New Roman" w:cs="Times New Roman"/>
                <w:lang w:val="en-DE" w:eastAsia="en-GB"/>
              </w:rPr>
            </w:pPr>
            <w:r>
              <w:rPr>
                <w:rFonts w:eastAsia="Times New Roman" w:cs="Times New Roman"/>
                <w:lang w:eastAsia="en-GB"/>
              </w:rPr>
              <w:t>b</w:t>
            </w:r>
            <w:r w:rsidRPr="000053F1">
              <w:rPr>
                <w:rFonts w:eastAsia="Times New Roman" w:cs="Times New Roman"/>
                <w:lang w:val="en-DE" w:eastAsia="en-GB"/>
              </w:rPr>
              <w:t>oolean</w:t>
            </w:r>
            <w:r>
              <w:rPr>
                <w:rFonts w:eastAsia="Times New Roman" w:cs="Times New Roman"/>
                <w:lang w:eastAsia="en-GB"/>
              </w:rPr>
              <w:t xml:space="preserve"> </w:t>
            </w:r>
            <w:proofErr w:type="gramStart"/>
            <w:r w:rsidRPr="000053F1">
              <w:rPr>
                <w:rFonts w:eastAsia="Times New Roman" w:cs="Times New Roman"/>
                <w:lang w:val="en-DE" w:eastAsia="en-GB"/>
              </w:rPr>
              <w:t>startWaitingLobby(</w:t>
            </w:r>
            <w:proofErr w:type="gramEnd"/>
            <w:r w:rsidRPr="000053F1">
              <w:rPr>
                <w:rFonts w:eastAsia="Times New Roman" w:cs="Times New Roman"/>
                <w:lang w:val="en-DE" w:eastAsia="en-GB"/>
              </w:rPr>
              <w:t xml:space="preserve">) </w:t>
            </w:r>
          </w:p>
          <w:p w14:paraId="45122D7C" w14:textId="77777777" w:rsidR="009D45DE" w:rsidRPr="007B773F" w:rsidRDefault="009D45DE" w:rsidP="009D45DE">
            <w:pPr>
              <w:rPr>
                <w:sz w:val="22"/>
                <w:szCs w:val="22"/>
              </w:rPr>
            </w:pPr>
          </w:p>
        </w:tc>
        <w:tc>
          <w:tcPr>
            <w:tcW w:w="3848" w:type="dxa"/>
          </w:tcPr>
          <w:p w14:paraId="6567D871" w14:textId="77777777" w:rsidR="009D45DE" w:rsidRPr="000053F1" w:rsidRDefault="009D45DE" w:rsidP="009D45DE">
            <w:pPr>
              <w:numPr>
                <w:ilvl w:val="0"/>
                <w:numId w:val="66"/>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Startet den Warte Screen mit countdown</w:t>
            </w:r>
          </w:p>
          <w:p w14:paraId="5BE7648E" w14:textId="77777777" w:rsidR="009D45DE" w:rsidRPr="00251F4E" w:rsidRDefault="009D45DE" w:rsidP="009D45DE">
            <w:pPr>
              <w:rPr>
                <w:sz w:val="22"/>
                <w:szCs w:val="22"/>
                <w:lang w:val="de-DE"/>
              </w:rPr>
            </w:pPr>
          </w:p>
        </w:tc>
        <w:tc>
          <w:tcPr>
            <w:tcW w:w="2063" w:type="dxa"/>
          </w:tcPr>
          <w:p w14:paraId="3F47611D" w14:textId="77777777" w:rsidR="009D45DE" w:rsidRPr="00251F4E" w:rsidRDefault="009D45DE" w:rsidP="009D45DE">
            <w:pPr>
              <w:rPr>
                <w:sz w:val="22"/>
                <w:szCs w:val="22"/>
                <w:lang w:val="de-DE"/>
              </w:rPr>
            </w:pPr>
          </w:p>
        </w:tc>
        <w:tc>
          <w:tcPr>
            <w:tcW w:w="1120" w:type="dxa"/>
          </w:tcPr>
          <w:p w14:paraId="2257B7D9" w14:textId="77777777" w:rsidR="009D45DE" w:rsidRPr="007B773F" w:rsidRDefault="009D45DE" w:rsidP="009D45DE">
            <w:pPr>
              <w:rPr>
                <w:sz w:val="22"/>
                <w:szCs w:val="22"/>
              </w:rPr>
            </w:pPr>
            <w:r>
              <w:rPr>
                <w:sz w:val="22"/>
                <w:szCs w:val="22"/>
              </w:rPr>
              <w:t>UC-2</w:t>
            </w:r>
          </w:p>
        </w:tc>
      </w:tr>
      <w:tr w:rsidR="009D45DE" w14:paraId="4C17AAB5" w14:textId="77777777" w:rsidTr="009D45DE">
        <w:trPr>
          <w:trHeight w:val="276"/>
          <w:jc w:val="center"/>
        </w:trPr>
        <w:tc>
          <w:tcPr>
            <w:tcW w:w="3820" w:type="dxa"/>
          </w:tcPr>
          <w:p w14:paraId="26D70804" w14:textId="77777777" w:rsidR="009D45DE" w:rsidRDefault="009D45DE" w:rsidP="009D45DE">
            <w:pPr>
              <w:rPr>
                <w:rFonts w:eastAsia="Times New Roman" w:cs="Times New Roman"/>
                <w:lang w:val="en-DE" w:eastAsia="en-GB"/>
              </w:rPr>
            </w:pPr>
          </w:p>
          <w:p w14:paraId="74CC787A" w14:textId="4E0166F1"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startCountdown(int) </w:t>
            </w:r>
          </w:p>
          <w:p w14:paraId="6336DF8C" w14:textId="77777777" w:rsidR="009D45DE" w:rsidRPr="007B773F" w:rsidRDefault="009D45DE" w:rsidP="009D45DE">
            <w:pPr>
              <w:rPr>
                <w:sz w:val="22"/>
                <w:szCs w:val="22"/>
              </w:rPr>
            </w:pPr>
          </w:p>
        </w:tc>
        <w:tc>
          <w:tcPr>
            <w:tcW w:w="3848" w:type="dxa"/>
          </w:tcPr>
          <w:p w14:paraId="4B2AE82F" w14:textId="77777777" w:rsidR="009D45DE" w:rsidRDefault="009D45DE" w:rsidP="009D45DE">
            <w:pPr>
              <w:rPr>
                <w:sz w:val="22"/>
                <w:szCs w:val="22"/>
              </w:rPr>
            </w:pPr>
          </w:p>
          <w:p w14:paraId="481A233F"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Startet einen Countdownd fuer int sekunden</w:t>
            </w:r>
          </w:p>
          <w:p w14:paraId="2DC70F5D"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Nachdem der Countdown zu ende ist, wird das Spielfeld gerendert → renderGame()</w:t>
            </w:r>
          </w:p>
          <w:p w14:paraId="48A536B4" w14:textId="77777777" w:rsidR="009D45DE" w:rsidRPr="00251F4E" w:rsidRDefault="009D45DE" w:rsidP="009D45DE">
            <w:pPr>
              <w:rPr>
                <w:sz w:val="22"/>
                <w:szCs w:val="22"/>
                <w:lang w:val="de-DE"/>
              </w:rPr>
            </w:pPr>
          </w:p>
        </w:tc>
        <w:tc>
          <w:tcPr>
            <w:tcW w:w="2063" w:type="dxa"/>
          </w:tcPr>
          <w:p w14:paraId="3B3E2C47" w14:textId="2258B520" w:rsidR="009D45DE" w:rsidRPr="00251F4E" w:rsidRDefault="009D45DE" w:rsidP="009D45DE">
            <w:pPr>
              <w:rPr>
                <w:sz w:val="22"/>
                <w:szCs w:val="22"/>
                <w:lang w:val="de-DE"/>
              </w:rPr>
            </w:pPr>
            <w:r>
              <w:rPr>
                <w:sz w:val="22"/>
                <w:szCs w:val="22"/>
                <w:lang w:val="de-DE"/>
              </w:rPr>
              <w:lastRenderedPageBreak/>
              <w:t xml:space="preserve">Wenn kein </w:t>
            </w:r>
            <w:proofErr w:type="spellStart"/>
            <w:r>
              <w:rPr>
                <w:sz w:val="22"/>
                <w:szCs w:val="22"/>
                <w:lang w:val="de-DE"/>
              </w:rPr>
              <w:t>int</w:t>
            </w:r>
            <w:proofErr w:type="spellEnd"/>
            <w:r>
              <w:rPr>
                <w:sz w:val="22"/>
                <w:szCs w:val="22"/>
                <w:lang w:val="de-DE"/>
              </w:rPr>
              <w:t xml:space="preserve"> zahl übergeben wird, </w:t>
            </w:r>
            <w:r>
              <w:rPr>
                <w:sz w:val="22"/>
                <w:szCs w:val="22"/>
                <w:lang w:val="de-DE"/>
              </w:rPr>
              <w:lastRenderedPageBreak/>
              <w:t xml:space="preserve">wird ein </w:t>
            </w:r>
            <w:proofErr w:type="spellStart"/>
            <w:r>
              <w:rPr>
                <w:sz w:val="22"/>
                <w:szCs w:val="22"/>
                <w:lang w:val="de-DE"/>
              </w:rPr>
              <w:t>default</w:t>
            </w:r>
            <w:proofErr w:type="spellEnd"/>
            <w:r>
              <w:rPr>
                <w:sz w:val="22"/>
                <w:szCs w:val="22"/>
                <w:lang w:val="de-DE"/>
              </w:rPr>
              <w:t xml:space="preserve"> wert genommen.</w:t>
            </w:r>
          </w:p>
        </w:tc>
        <w:tc>
          <w:tcPr>
            <w:tcW w:w="1120" w:type="dxa"/>
          </w:tcPr>
          <w:p w14:paraId="39947C1B" w14:textId="77777777" w:rsidR="009D45DE" w:rsidRPr="00BE6D5D" w:rsidRDefault="009D45DE" w:rsidP="009D45DE">
            <w:pPr>
              <w:rPr>
                <w:sz w:val="22"/>
                <w:szCs w:val="22"/>
                <w:lang w:val="de-DE"/>
              </w:rPr>
            </w:pPr>
          </w:p>
          <w:p w14:paraId="30F89923" w14:textId="403E8581" w:rsidR="009D45DE" w:rsidRPr="00342DF5" w:rsidRDefault="009D45DE" w:rsidP="009D45DE">
            <w:pPr>
              <w:rPr>
                <w:sz w:val="22"/>
                <w:szCs w:val="22"/>
              </w:rPr>
            </w:pPr>
            <w:r>
              <w:rPr>
                <w:sz w:val="22"/>
                <w:szCs w:val="22"/>
              </w:rPr>
              <w:t>UC-3</w:t>
            </w:r>
          </w:p>
        </w:tc>
      </w:tr>
      <w:tr w:rsidR="009D45DE" w14:paraId="4EC6F8A6" w14:textId="77777777" w:rsidTr="009D45DE">
        <w:trPr>
          <w:trHeight w:val="1408"/>
          <w:jc w:val="center"/>
        </w:trPr>
        <w:tc>
          <w:tcPr>
            <w:tcW w:w="3820" w:type="dxa"/>
          </w:tcPr>
          <w:p w14:paraId="42FCB72C"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countPlayers() </w:t>
            </w:r>
          </w:p>
          <w:p w14:paraId="740BEF85" w14:textId="77777777" w:rsidR="009D45DE" w:rsidRPr="007B773F" w:rsidRDefault="009D45DE" w:rsidP="009D45DE">
            <w:pPr>
              <w:jc w:val="center"/>
              <w:rPr>
                <w:sz w:val="22"/>
                <w:szCs w:val="22"/>
              </w:rPr>
            </w:pPr>
          </w:p>
        </w:tc>
        <w:tc>
          <w:tcPr>
            <w:tcW w:w="3848" w:type="dxa"/>
          </w:tcPr>
          <w:p w14:paraId="08F0A7AC"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Zaehlt wie viele Spieler dem Spiel bisher beigetreten sind</w:t>
            </w:r>
          </w:p>
          <w:p w14:paraId="135D29C2"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setter der inkrementiert</w:t>
            </w:r>
          </w:p>
          <w:p w14:paraId="7817BAC2"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Bei weniger als 2 Spielern wird quitGame() aufgerufen</w:t>
            </w:r>
          </w:p>
          <w:p w14:paraId="4164A906" w14:textId="77777777" w:rsidR="009D45DE" w:rsidRPr="00251F4E" w:rsidRDefault="009D45DE" w:rsidP="009D45DE">
            <w:pPr>
              <w:tabs>
                <w:tab w:val="left" w:pos="915"/>
              </w:tabs>
              <w:rPr>
                <w:sz w:val="22"/>
                <w:szCs w:val="22"/>
                <w:lang w:val="de-DE"/>
              </w:rPr>
            </w:pPr>
          </w:p>
        </w:tc>
        <w:tc>
          <w:tcPr>
            <w:tcW w:w="2063" w:type="dxa"/>
          </w:tcPr>
          <w:p w14:paraId="40295408" w14:textId="77777777" w:rsidR="009D45DE" w:rsidRPr="00E76818" w:rsidRDefault="009D45DE" w:rsidP="009D45DE">
            <w:pPr>
              <w:numPr>
                <w:ilvl w:val="0"/>
                <w:numId w:val="67"/>
              </w:numPr>
              <w:tabs>
                <w:tab w:val="clear" w:pos="720"/>
                <w:tab w:val="num" w:pos="360"/>
              </w:tabs>
              <w:ind w:left="360"/>
              <w:rPr>
                <w:rFonts w:eastAsia="Times New Roman" w:cs="Times New Roman"/>
                <w:lang w:val="de-DE" w:eastAsia="en-GB"/>
              </w:rPr>
            </w:pPr>
            <w:r w:rsidRPr="00E76818">
              <w:rPr>
                <w:rFonts w:eastAsia="Times New Roman" w:cs="Times New Roman"/>
                <w:lang w:val="de-DE" w:eastAsia="en-GB"/>
              </w:rPr>
              <w:t xml:space="preserve">Bei weniger als 2 Spielern wird </w:t>
            </w:r>
            <w:proofErr w:type="spellStart"/>
            <w:proofErr w:type="gramStart"/>
            <w:r w:rsidRPr="00E76818">
              <w:rPr>
                <w:rFonts w:eastAsia="Times New Roman" w:cs="Times New Roman"/>
                <w:lang w:val="de-DE" w:eastAsia="en-GB"/>
              </w:rPr>
              <w:t>quitGame</w:t>
            </w:r>
            <w:proofErr w:type="spellEnd"/>
            <w:r w:rsidRPr="00E76818">
              <w:rPr>
                <w:rFonts w:eastAsia="Times New Roman" w:cs="Times New Roman"/>
                <w:lang w:val="de-DE" w:eastAsia="en-GB"/>
              </w:rPr>
              <w:t>(</w:t>
            </w:r>
            <w:proofErr w:type="gramEnd"/>
            <w:r w:rsidRPr="00E76818">
              <w:rPr>
                <w:rFonts w:eastAsia="Times New Roman" w:cs="Times New Roman"/>
                <w:lang w:val="de-DE" w:eastAsia="en-GB"/>
              </w:rPr>
              <w:t>) aufgerufen</w:t>
            </w:r>
          </w:p>
          <w:p w14:paraId="2AA26EE4" w14:textId="77777777" w:rsidR="009D45DE" w:rsidRPr="00251F4E" w:rsidRDefault="009D45DE" w:rsidP="009D45DE">
            <w:pPr>
              <w:rPr>
                <w:sz w:val="22"/>
                <w:szCs w:val="22"/>
                <w:lang w:val="de-DE"/>
              </w:rPr>
            </w:pPr>
          </w:p>
        </w:tc>
        <w:tc>
          <w:tcPr>
            <w:tcW w:w="1120" w:type="dxa"/>
          </w:tcPr>
          <w:p w14:paraId="3B372D05" w14:textId="77777777" w:rsidR="009D45DE" w:rsidRPr="007B773F" w:rsidRDefault="009D45DE" w:rsidP="009D45DE">
            <w:pPr>
              <w:rPr>
                <w:sz w:val="22"/>
                <w:szCs w:val="22"/>
              </w:rPr>
            </w:pPr>
            <w:r>
              <w:rPr>
                <w:sz w:val="22"/>
                <w:szCs w:val="22"/>
              </w:rPr>
              <w:t>UC-3</w:t>
            </w:r>
          </w:p>
        </w:tc>
      </w:tr>
      <w:tr w:rsidR="009D45DE" w14:paraId="660FB6C6" w14:textId="77777777" w:rsidTr="009D45DE">
        <w:trPr>
          <w:trHeight w:val="276"/>
          <w:jc w:val="center"/>
        </w:trPr>
        <w:tc>
          <w:tcPr>
            <w:tcW w:w="3820" w:type="dxa"/>
          </w:tcPr>
          <w:p w14:paraId="423DDE5B"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checkKeys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p w14:paraId="5A883208" w14:textId="77777777" w:rsidR="009D45DE" w:rsidRPr="007B773F" w:rsidRDefault="009D45DE" w:rsidP="009D45DE">
            <w:pPr>
              <w:ind w:left="720"/>
              <w:rPr>
                <w:sz w:val="22"/>
                <w:szCs w:val="22"/>
              </w:rPr>
            </w:pPr>
          </w:p>
        </w:tc>
        <w:tc>
          <w:tcPr>
            <w:tcW w:w="3848" w:type="dxa"/>
          </w:tcPr>
          <w:p w14:paraId="35F4491B" w14:textId="77777777" w:rsidR="009D45DE" w:rsidRPr="00251F4E" w:rsidRDefault="009D45DE" w:rsidP="009D45DE">
            <w:pPr>
              <w:pStyle w:val="ListParagraph"/>
              <w:numPr>
                <w:ilvl w:val="0"/>
                <w:numId w:val="78"/>
              </w:numPr>
              <w:rPr>
                <w:rFonts w:eastAsia="Times New Roman" w:cs="Times New Roman"/>
                <w:lang w:val="de-DE" w:eastAsia="en-GB"/>
              </w:rPr>
            </w:pPr>
            <w:r w:rsidRPr="00251F4E">
              <w:rPr>
                <w:rFonts w:eastAsia="Times New Roman" w:cs="Times New Roman"/>
                <w:lang w:val="de-DE" w:eastAsia="en-GB"/>
              </w:rPr>
              <w:t xml:space="preserve">Checkt ob welche der vordefinierten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aus der </w:t>
            </w:r>
            <w:proofErr w:type="spellStart"/>
            <w:r w:rsidRPr="00251F4E">
              <w:rPr>
                <w:rFonts w:eastAsia="Times New Roman" w:cs="Times New Roman"/>
                <w:lang w:val="de-DE" w:eastAsia="en-GB"/>
              </w:rPr>
              <w:t>config</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datei</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gedrueckt</w:t>
            </w:r>
            <w:proofErr w:type="spellEnd"/>
            <w:r w:rsidRPr="00251F4E">
              <w:rPr>
                <w:rFonts w:eastAsia="Times New Roman" w:cs="Times New Roman"/>
                <w:lang w:val="de-DE" w:eastAsia="en-GB"/>
              </w:rPr>
              <w:t xml:space="preserve"> werden, wenn ja, wird auf diesen </w:t>
            </w:r>
            <w:proofErr w:type="spellStart"/>
            <w:r w:rsidRPr="00251F4E">
              <w:rPr>
                <w:rFonts w:eastAsia="Times New Roman" w:cs="Times New Roman"/>
                <w:lang w:val="de-DE" w:eastAsia="en-GB"/>
              </w:rPr>
              <w:t>keys</w:t>
            </w:r>
            <w:proofErr w:type="spellEnd"/>
            <w:r w:rsidRPr="00251F4E">
              <w:rPr>
                <w:rFonts w:eastAsia="Times New Roman" w:cs="Times New Roman"/>
                <w:lang w:val="de-DE" w:eastAsia="en-GB"/>
              </w:rPr>
              <w:t xml:space="preserve"> </w:t>
            </w:r>
            <w:proofErr w:type="spellStart"/>
            <w:proofErr w:type="gramStart"/>
            <w:r w:rsidRPr="00251F4E">
              <w:rPr>
                <w:rFonts w:eastAsia="Times New Roman" w:cs="Times New Roman"/>
                <w:lang w:val="de-DE" w:eastAsia="en-GB"/>
              </w:rPr>
              <w:t>createPlayerObject</w:t>
            </w:r>
            <w:proofErr w:type="spellEnd"/>
            <w:r w:rsidRPr="00251F4E">
              <w:rPr>
                <w:rFonts w:eastAsia="Times New Roman" w:cs="Times New Roman"/>
                <w:lang w:val="de-DE" w:eastAsia="en-GB"/>
              </w:rPr>
              <w:t>(</w:t>
            </w:r>
            <w:proofErr w:type="gramEnd"/>
            <w:r w:rsidRPr="00251F4E">
              <w:rPr>
                <w:rFonts w:eastAsia="Times New Roman" w:cs="Times New Roman"/>
                <w:lang w:val="de-DE" w:eastAsia="en-GB"/>
              </w:rPr>
              <w:t xml:space="preserve">) aufgerufen mit der jeweiligen Tasten </w:t>
            </w:r>
            <w:proofErr w:type="spellStart"/>
            <w:r w:rsidRPr="00251F4E">
              <w:rPr>
                <w:rFonts w:eastAsia="Times New Roman" w:cs="Times New Roman"/>
                <w:lang w:val="de-DE" w:eastAsia="en-GB"/>
              </w:rPr>
              <w:t>kombi</w:t>
            </w:r>
            <w:proofErr w:type="spellEnd"/>
            <w:r w:rsidRPr="00251F4E">
              <w:rPr>
                <w:rFonts w:eastAsia="Times New Roman" w:cs="Times New Roman"/>
                <w:lang w:val="de-DE" w:eastAsia="en-GB"/>
              </w:rPr>
              <w:t xml:space="preserve"> als Param.</w:t>
            </w:r>
          </w:p>
          <w:p w14:paraId="77A54F5F" w14:textId="77777777" w:rsidR="009D45DE" w:rsidRPr="00342DF5" w:rsidRDefault="009D45DE" w:rsidP="009D45DE">
            <w:pPr>
              <w:pStyle w:val="ListParagraph"/>
              <w:numPr>
                <w:ilvl w:val="0"/>
                <w:numId w:val="78"/>
              </w:numPr>
              <w:rPr>
                <w:rFonts w:eastAsia="Times New Roman" w:cs="Times New Roman"/>
                <w:lang w:eastAsia="en-GB"/>
              </w:rPr>
            </w:pPr>
            <w:proofErr w:type="spellStart"/>
            <w:proofErr w:type="gramStart"/>
            <w:r w:rsidRPr="00342DF5">
              <w:rPr>
                <w:rFonts w:eastAsia="Times New Roman" w:cs="Times New Roman"/>
                <w:lang w:eastAsia="en-GB"/>
              </w:rPr>
              <w:t>countPlayers</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roofErr w:type="spellStart"/>
            <w:r>
              <w:rPr>
                <w:rFonts w:eastAsia="Times New Roman" w:cs="Times New Roman"/>
                <w:lang w:eastAsia="en-GB"/>
              </w:rPr>
              <w:t>wird</w:t>
            </w:r>
            <w:proofErr w:type="spellEnd"/>
            <w:r>
              <w:rPr>
                <w:rFonts w:eastAsia="Times New Roman" w:cs="Times New Roman"/>
                <w:lang w:eastAsia="en-GB"/>
              </w:rPr>
              <w:t xml:space="preserve"> </w:t>
            </w:r>
            <w:proofErr w:type="spellStart"/>
            <w:r w:rsidRPr="00342DF5">
              <w:rPr>
                <w:rFonts w:eastAsia="Times New Roman" w:cs="Times New Roman"/>
                <w:lang w:eastAsia="en-GB"/>
              </w:rPr>
              <w:t>aufgerufen</w:t>
            </w:r>
            <w:proofErr w:type="spellEnd"/>
          </w:p>
        </w:tc>
        <w:tc>
          <w:tcPr>
            <w:tcW w:w="2063" w:type="dxa"/>
          </w:tcPr>
          <w:p w14:paraId="6ADC5773" w14:textId="77777777" w:rsidR="009D45DE" w:rsidRPr="007B773F" w:rsidRDefault="009D45DE" w:rsidP="009D45DE">
            <w:pPr>
              <w:rPr>
                <w:sz w:val="22"/>
                <w:szCs w:val="22"/>
              </w:rPr>
            </w:pPr>
          </w:p>
        </w:tc>
        <w:tc>
          <w:tcPr>
            <w:tcW w:w="1120" w:type="dxa"/>
          </w:tcPr>
          <w:p w14:paraId="6A2D4728" w14:textId="77777777" w:rsidR="009D45DE" w:rsidRPr="007B773F" w:rsidRDefault="009D45DE" w:rsidP="009D45DE">
            <w:pPr>
              <w:rPr>
                <w:sz w:val="22"/>
                <w:szCs w:val="22"/>
              </w:rPr>
            </w:pPr>
            <w:r>
              <w:rPr>
                <w:sz w:val="22"/>
                <w:szCs w:val="22"/>
              </w:rPr>
              <w:t>UC-3</w:t>
            </w:r>
          </w:p>
        </w:tc>
      </w:tr>
      <w:tr w:rsidR="009D45DE" w14:paraId="72765457" w14:textId="77777777" w:rsidTr="009D45DE">
        <w:trPr>
          <w:trHeight w:val="276"/>
          <w:jc w:val="center"/>
        </w:trPr>
        <w:tc>
          <w:tcPr>
            <w:tcW w:w="3820" w:type="dxa"/>
          </w:tcPr>
          <w:p w14:paraId="03E3C3B1" w14:textId="77777777" w:rsidR="009D45DE" w:rsidRPr="00342DF5" w:rsidRDefault="009D45DE" w:rsidP="009D45DE">
            <w:pPr>
              <w:rPr>
                <w:rFonts w:eastAsia="Times New Roman" w:cs="Times New Roman"/>
                <w:lang w:eastAsia="en-GB"/>
              </w:rPr>
            </w:pPr>
            <w:r w:rsidRPr="00342DF5">
              <w:rPr>
                <w:rFonts w:eastAsia="Times New Roman" w:cs="Times New Roman"/>
                <w:lang w:eastAsia="en-GB"/>
              </w:rPr>
              <w:t xml:space="preserve">void </w:t>
            </w:r>
            <w:proofErr w:type="spellStart"/>
            <w:proofErr w:type="gramStart"/>
            <w:r w:rsidRPr="00342DF5">
              <w:rPr>
                <w:rFonts w:eastAsia="Times New Roman" w:cs="Times New Roman"/>
                <w:lang w:eastAsia="en-GB"/>
              </w:rPr>
              <w:t>quitGame</w:t>
            </w:r>
            <w:proofErr w:type="spellEnd"/>
            <w:r w:rsidRPr="00342DF5">
              <w:rPr>
                <w:rFonts w:eastAsia="Times New Roman" w:cs="Times New Roman"/>
                <w:lang w:eastAsia="en-GB"/>
              </w:rPr>
              <w:t>(</w:t>
            </w:r>
            <w:proofErr w:type="gramEnd"/>
            <w:r w:rsidRPr="00342DF5">
              <w:rPr>
                <w:rFonts w:eastAsia="Times New Roman" w:cs="Times New Roman"/>
                <w:lang w:eastAsia="en-GB"/>
              </w:rPr>
              <w:t xml:space="preserve">) </w:t>
            </w:r>
          </w:p>
        </w:tc>
        <w:tc>
          <w:tcPr>
            <w:tcW w:w="3848" w:type="dxa"/>
          </w:tcPr>
          <w:p w14:paraId="53D71725"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Spiel wird beendet und es wird zum screen 1 gegangen</w:t>
            </w:r>
          </w:p>
          <w:p w14:paraId="7D9FC8F8" w14:textId="77777777" w:rsidR="009D45DE" w:rsidRPr="00251F4E" w:rsidRDefault="009D45DE" w:rsidP="009D45DE">
            <w:pPr>
              <w:rPr>
                <w:sz w:val="22"/>
                <w:szCs w:val="22"/>
                <w:lang w:val="de-DE"/>
              </w:rPr>
            </w:pPr>
          </w:p>
        </w:tc>
        <w:tc>
          <w:tcPr>
            <w:tcW w:w="2063" w:type="dxa"/>
          </w:tcPr>
          <w:p w14:paraId="6A3D1A31" w14:textId="77777777" w:rsidR="009D45DE" w:rsidRPr="00251F4E" w:rsidRDefault="009D45DE" w:rsidP="009D45DE">
            <w:pPr>
              <w:rPr>
                <w:sz w:val="22"/>
                <w:szCs w:val="22"/>
                <w:lang w:val="de-DE"/>
              </w:rPr>
            </w:pPr>
          </w:p>
        </w:tc>
        <w:tc>
          <w:tcPr>
            <w:tcW w:w="1120" w:type="dxa"/>
          </w:tcPr>
          <w:p w14:paraId="3ED7A8DF" w14:textId="77777777" w:rsidR="009D45DE" w:rsidRPr="007B773F" w:rsidRDefault="009D45DE" w:rsidP="009D45DE">
            <w:pPr>
              <w:rPr>
                <w:sz w:val="22"/>
                <w:szCs w:val="22"/>
              </w:rPr>
            </w:pPr>
            <w:r>
              <w:rPr>
                <w:sz w:val="22"/>
                <w:szCs w:val="22"/>
              </w:rPr>
              <w:t>UC-3</w:t>
            </w:r>
          </w:p>
        </w:tc>
      </w:tr>
      <w:tr w:rsidR="009D45DE" w14:paraId="7947D369" w14:textId="77777777" w:rsidTr="009D45DE">
        <w:trPr>
          <w:trHeight w:val="276"/>
          <w:jc w:val="center"/>
        </w:trPr>
        <w:tc>
          <w:tcPr>
            <w:tcW w:w="3820" w:type="dxa"/>
          </w:tcPr>
          <w:p w14:paraId="408E8BEF"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displayWaitingScreen() </w:t>
            </w:r>
          </w:p>
          <w:p w14:paraId="379B3341" w14:textId="77777777" w:rsidR="009D45DE" w:rsidRPr="007B773F" w:rsidRDefault="009D45DE" w:rsidP="009D45DE">
            <w:pPr>
              <w:rPr>
                <w:sz w:val="22"/>
                <w:szCs w:val="22"/>
              </w:rPr>
            </w:pPr>
          </w:p>
        </w:tc>
        <w:tc>
          <w:tcPr>
            <w:tcW w:w="3848" w:type="dxa"/>
          </w:tcPr>
          <w:p w14:paraId="580A1FE0"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Das System zeigt den Wartescreen an, bis alle spieler da sind oder der countdown vorbei ist.</w:t>
            </w:r>
          </w:p>
          <w:p w14:paraId="1775B75C" w14:textId="77777777" w:rsidR="009D45DE" w:rsidRPr="00251F4E" w:rsidRDefault="009D45DE" w:rsidP="009D45DE">
            <w:pPr>
              <w:rPr>
                <w:sz w:val="22"/>
                <w:szCs w:val="22"/>
                <w:lang w:val="de-DE"/>
              </w:rPr>
            </w:pPr>
          </w:p>
        </w:tc>
        <w:tc>
          <w:tcPr>
            <w:tcW w:w="2063" w:type="dxa"/>
          </w:tcPr>
          <w:p w14:paraId="0C8994B8" w14:textId="77777777" w:rsidR="009D45DE" w:rsidRDefault="009D45DE" w:rsidP="009D45DE">
            <w:pPr>
              <w:pStyle w:val="ListParagraph"/>
              <w:numPr>
                <w:ilvl w:val="0"/>
                <w:numId w:val="78"/>
              </w:numPr>
              <w:rPr>
                <w:sz w:val="22"/>
                <w:szCs w:val="22"/>
                <w:lang w:val="de-DE"/>
              </w:rPr>
            </w:pPr>
            <w:r w:rsidRPr="00637357">
              <w:rPr>
                <w:sz w:val="22"/>
                <w:szCs w:val="22"/>
                <w:lang w:val="de-DE"/>
              </w:rPr>
              <w:t xml:space="preserve">Wenn keine </w:t>
            </w:r>
            <w:proofErr w:type="spellStart"/>
            <w:r w:rsidRPr="00637357">
              <w:rPr>
                <w:sz w:val="22"/>
                <w:szCs w:val="22"/>
                <w:lang w:val="de-DE"/>
              </w:rPr>
              <w:t>keys</w:t>
            </w:r>
            <w:proofErr w:type="spellEnd"/>
            <w:r w:rsidRPr="00637357">
              <w:rPr>
                <w:sz w:val="22"/>
                <w:szCs w:val="22"/>
                <w:lang w:val="de-DE"/>
              </w:rPr>
              <w:t xml:space="preserve"> gedr</w:t>
            </w:r>
            <w:r>
              <w:rPr>
                <w:sz w:val="22"/>
                <w:szCs w:val="22"/>
                <w:lang w:val="de-DE"/>
              </w:rPr>
              <w:t xml:space="preserve">ückt werden, wird </w:t>
            </w:r>
            <w:proofErr w:type="spellStart"/>
            <w:proofErr w:type="gramStart"/>
            <w:r>
              <w:rPr>
                <w:sz w:val="22"/>
                <w:szCs w:val="22"/>
                <w:lang w:val="de-DE"/>
              </w:rPr>
              <w:t>quitGame</w:t>
            </w:r>
            <w:proofErr w:type="spellEnd"/>
            <w:r>
              <w:rPr>
                <w:sz w:val="22"/>
                <w:szCs w:val="22"/>
                <w:lang w:val="de-DE"/>
              </w:rPr>
              <w:t>(</w:t>
            </w:r>
            <w:proofErr w:type="gramEnd"/>
            <w:r>
              <w:rPr>
                <w:sz w:val="22"/>
                <w:szCs w:val="22"/>
                <w:lang w:val="de-DE"/>
              </w:rPr>
              <w:t>) aufgerufen</w:t>
            </w:r>
          </w:p>
          <w:p w14:paraId="6156496C" w14:textId="151B1A35" w:rsidR="009D45DE" w:rsidRPr="00251F4E" w:rsidRDefault="009D45DE" w:rsidP="009D45DE">
            <w:pPr>
              <w:rPr>
                <w:sz w:val="22"/>
                <w:szCs w:val="22"/>
                <w:lang w:val="de-DE"/>
              </w:rPr>
            </w:pPr>
            <w:r w:rsidRPr="00E84CE3">
              <w:rPr>
                <w:sz w:val="22"/>
                <w:szCs w:val="22"/>
                <w:lang w:val="de-DE"/>
              </w:rPr>
              <w:t>Wenn eine nicht vordefinierte Taste gedrückt wird, wird eine Fehlernachricht angezeigt</w:t>
            </w:r>
          </w:p>
        </w:tc>
        <w:tc>
          <w:tcPr>
            <w:tcW w:w="1120" w:type="dxa"/>
          </w:tcPr>
          <w:p w14:paraId="3E7067B8" w14:textId="77777777" w:rsidR="009D45DE" w:rsidRPr="007B773F" w:rsidRDefault="009D45DE" w:rsidP="009D45DE">
            <w:pPr>
              <w:rPr>
                <w:sz w:val="22"/>
                <w:szCs w:val="22"/>
              </w:rPr>
            </w:pPr>
            <w:r>
              <w:rPr>
                <w:sz w:val="22"/>
                <w:szCs w:val="22"/>
              </w:rPr>
              <w:t>UC-3</w:t>
            </w:r>
          </w:p>
        </w:tc>
      </w:tr>
      <w:tr w:rsidR="009D45DE" w14:paraId="5C26B2F3" w14:textId="77777777" w:rsidTr="009D45DE">
        <w:trPr>
          <w:trHeight w:val="276"/>
          <w:jc w:val="center"/>
        </w:trPr>
        <w:tc>
          <w:tcPr>
            <w:tcW w:w="3820" w:type="dxa"/>
          </w:tcPr>
          <w:p w14:paraId="53864D9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renderGame() </w:t>
            </w:r>
          </w:p>
          <w:p w14:paraId="625C8495" w14:textId="77777777" w:rsidR="009D45DE" w:rsidRPr="007B773F" w:rsidRDefault="009D45DE" w:rsidP="009D45DE">
            <w:pPr>
              <w:rPr>
                <w:sz w:val="22"/>
                <w:szCs w:val="22"/>
              </w:rPr>
            </w:pPr>
          </w:p>
        </w:tc>
        <w:tc>
          <w:tcPr>
            <w:tcW w:w="3848" w:type="dxa"/>
          </w:tcPr>
          <w:p w14:paraId="12572E56"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holt sich die Spielfeld groeße etc. und baut das Spielfeld auf.</w:t>
            </w:r>
          </w:p>
          <w:p w14:paraId="3599436E"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Im anschluss werden die spieler erzeugt → createPlayer() und die Spieler angezeigt</w:t>
            </w:r>
          </w:p>
          <w:p w14:paraId="53BC908D"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danach werden diese Spieler auf dem Spielfeld Positioniert → setStartPositions(Player)</w:t>
            </w:r>
          </w:p>
          <w:p w14:paraId="040256E8" w14:textId="77777777" w:rsidR="009D45DE" w:rsidRPr="00251F4E" w:rsidRDefault="009D45DE" w:rsidP="009D45DE">
            <w:pPr>
              <w:rPr>
                <w:sz w:val="22"/>
                <w:szCs w:val="22"/>
                <w:lang w:val="de-DE"/>
              </w:rPr>
            </w:pPr>
          </w:p>
        </w:tc>
        <w:tc>
          <w:tcPr>
            <w:tcW w:w="2063" w:type="dxa"/>
          </w:tcPr>
          <w:p w14:paraId="6005AD7D" w14:textId="4BC9220B" w:rsidR="009D45DE" w:rsidRPr="00251F4E" w:rsidRDefault="009D45DE" w:rsidP="009D45DE">
            <w:pPr>
              <w:rPr>
                <w:sz w:val="22"/>
                <w:szCs w:val="22"/>
                <w:lang w:val="de-DE"/>
              </w:rPr>
            </w:pPr>
            <w:r>
              <w:rPr>
                <w:sz w:val="22"/>
                <w:szCs w:val="22"/>
                <w:lang w:val="de-DE"/>
              </w:rPr>
              <w:t xml:space="preserve">Wenn keine Spielfeld </w:t>
            </w:r>
            <w:proofErr w:type="spellStart"/>
            <w:r>
              <w:rPr>
                <w:sz w:val="22"/>
                <w:szCs w:val="22"/>
                <w:lang w:val="de-DE"/>
              </w:rPr>
              <w:t>größe</w:t>
            </w:r>
            <w:proofErr w:type="spellEnd"/>
            <w:r>
              <w:rPr>
                <w:sz w:val="22"/>
                <w:szCs w:val="22"/>
                <w:lang w:val="de-DE"/>
              </w:rPr>
              <w:t xml:space="preserve"> angegeben wurden ist, wird eine Default </w:t>
            </w:r>
            <w:proofErr w:type="spellStart"/>
            <w:r>
              <w:rPr>
                <w:sz w:val="22"/>
                <w:szCs w:val="22"/>
                <w:lang w:val="de-DE"/>
              </w:rPr>
              <w:t>größe</w:t>
            </w:r>
            <w:proofErr w:type="spellEnd"/>
            <w:r>
              <w:rPr>
                <w:sz w:val="22"/>
                <w:szCs w:val="22"/>
                <w:lang w:val="de-DE"/>
              </w:rPr>
              <w:t xml:space="preserve"> genommen</w:t>
            </w:r>
          </w:p>
        </w:tc>
        <w:tc>
          <w:tcPr>
            <w:tcW w:w="1120" w:type="dxa"/>
          </w:tcPr>
          <w:p w14:paraId="0D71A72A" w14:textId="77777777" w:rsidR="009D45DE" w:rsidRPr="007B773F" w:rsidRDefault="009D45DE" w:rsidP="009D45DE">
            <w:pPr>
              <w:rPr>
                <w:sz w:val="22"/>
                <w:szCs w:val="22"/>
              </w:rPr>
            </w:pPr>
            <w:r>
              <w:rPr>
                <w:sz w:val="22"/>
                <w:szCs w:val="22"/>
              </w:rPr>
              <w:t>UC-3</w:t>
            </w:r>
          </w:p>
        </w:tc>
      </w:tr>
      <w:tr w:rsidR="009D45DE" w14:paraId="507613F3" w14:textId="77777777" w:rsidTr="009D45DE">
        <w:trPr>
          <w:trHeight w:val="276"/>
          <w:jc w:val="center"/>
        </w:trPr>
        <w:tc>
          <w:tcPr>
            <w:tcW w:w="3820" w:type="dxa"/>
          </w:tcPr>
          <w:p w14:paraId="53ABF310"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Player createPlayerObject(Array&lt;String&gt;) </w:t>
            </w:r>
          </w:p>
          <w:p w14:paraId="06987E0A" w14:textId="77777777" w:rsidR="009D45DE" w:rsidRPr="007B773F" w:rsidRDefault="009D45DE" w:rsidP="009D45DE">
            <w:pPr>
              <w:ind w:left="720"/>
              <w:rPr>
                <w:sz w:val="22"/>
                <w:szCs w:val="22"/>
              </w:rPr>
            </w:pPr>
          </w:p>
        </w:tc>
        <w:tc>
          <w:tcPr>
            <w:tcW w:w="3848" w:type="dxa"/>
          </w:tcPr>
          <w:p w14:paraId="2327F537"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in jeweils zufaelligen Farben</w:t>
            </w:r>
          </w:p>
          <w:p w14:paraId="4EF6FF91"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Erzeugt ein Spielerobjekt</w:t>
            </w:r>
          </w:p>
          <w:p w14:paraId="74B74D8A" w14:textId="77777777" w:rsidR="009D45DE" w:rsidRPr="000053F1" w:rsidRDefault="009D45DE" w:rsidP="009D45DE">
            <w:pPr>
              <w:numPr>
                <w:ilvl w:val="0"/>
                <w:numId w:val="67"/>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lastRenderedPageBreak/>
              <w:t>Array&lt;String&gt; die Tasten belegung</w:t>
            </w:r>
          </w:p>
          <w:p w14:paraId="3726AE9B" w14:textId="77777777" w:rsidR="009D45DE" w:rsidRPr="007B773F" w:rsidRDefault="009D45DE" w:rsidP="009D45DE">
            <w:pPr>
              <w:rPr>
                <w:sz w:val="22"/>
                <w:szCs w:val="22"/>
              </w:rPr>
            </w:pPr>
          </w:p>
        </w:tc>
        <w:tc>
          <w:tcPr>
            <w:tcW w:w="2063" w:type="dxa"/>
          </w:tcPr>
          <w:p w14:paraId="510E9A10" w14:textId="7E2BE213" w:rsidR="009D45DE" w:rsidRPr="00E76818" w:rsidRDefault="009D45DE" w:rsidP="009D45DE">
            <w:pPr>
              <w:rPr>
                <w:sz w:val="22"/>
                <w:szCs w:val="22"/>
                <w:lang w:val="de-DE"/>
              </w:rPr>
            </w:pPr>
            <w:r w:rsidRPr="00DE4F55">
              <w:rPr>
                <w:sz w:val="22"/>
                <w:szCs w:val="22"/>
                <w:lang w:val="de-DE"/>
              </w:rPr>
              <w:lastRenderedPageBreak/>
              <w:t xml:space="preserve">Wenn keine tasten </w:t>
            </w:r>
            <w:proofErr w:type="spellStart"/>
            <w:r w:rsidRPr="00DE4F55">
              <w:rPr>
                <w:sz w:val="22"/>
                <w:szCs w:val="22"/>
                <w:lang w:val="de-DE"/>
              </w:rPr>
              <w:t>belegung</w:t>
            </w:r>
            <w:proofErr w:type="spellEnd"/>
            <w:r w:rsidRPr="00DE4F55">
              <w:rPr>
                <w:sz w:val="22"/>
                <w:szCs w:val="22"/>
                <w:lang w:val="de-DE"/>
              </w:rPr>
              <w:t xml:space="preserve"> </w:t>
            </w:r>
            <w:r w:rsidRPr="00DE4F55">
              <w:rPr>
                <w:sz w:val="22"/>
                <w:szCs w:val="22"/>
                <w:lang w:val="de-DE"/>
              </w:rPr>
              <w:lastRenderedPageBreak/>
              <w:t xml:space="preserve">mitgegeben </w:t>
            </w:r>
            <w:r>
              <w:rPr>
                <w:sz w:val="22"/>
                <w:szCs w:val="22"/>
                <w:lang w:val="de-DE"/>
              </w:rPr>
              <w:t>wurde, -&gt; Error?</w:t>
            </w:r>
          </w:p>
        </w:tc>
        <w:tc>
          <w:tcPr>
            <w:tcW w:w="1120" w:type="dxa"/>
          </w:tcPr>
          <w:p w14:paraId="7C908CCA" w14:textId="77777777" w:rsidR="009D45DE" w:rsidRPr="007B773F" w:rsidRDefault="009D45DE" w:rsidP="009D45DE">
            <w:pPr>
              <w:rPr>
                <w:sz w:val="22"/>
                <w:szCs w:val="22"/>
              </w:rPr>
            </w:pPr>
            <w:r>
              <w:rPr>
                <w:sz w:val="22"/>
                <w:szCs w:val="22"/>
              </w:rPr>
              <w:lastRenderedPageBreak/>
              <w:t>UC-3</w:t>
            </w:r>
          </w:p>
        </w:tc>
      </w:tr>
      <w:tr w:rsidR="009D45DE" w14:paraId="0B6F61E3" w14:textId="77777777" w:rsidTr="009D45DE">
        <w:trPr>
          <w:trHeight w:val="276"/>
          <w:jc w:val="center"/>
        </w:trPr>
        <w:tc>
          <w:tcPr>
            <w:tcW w:w="3820" w:type="dxa"/>
          </w:tcPr>
          <w:p w14:paraId="5CE820C6"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changePlayerDirection(String) </w:t>
            </w:r>
          </w:p>
          <w:p w14:paraId="503E416B" w14:textId="77777777" w:rsidR="009D45DE" w:rsidRPr="007B773F" w:rsidRDefault="009D45DE" w:rsidP="009D45DE">
            <w:pPr>
              <w:rPr>
                <w:sz w:val="22"/>
                <w:szCs w:val="22"/>
              </w:rPr>
            </w:pPr>
          </w:p>
        </w:tc>
        <w:tc>
          <w:tcPr>
            <w:tcW w:w="3848" w:type="dxa"/>
          </w:tcPr>
          <w:p w14:paraId="7F607883"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pfeiltaste etc. geklickt wird, wird die jeweilige Richtung eingeschlagen beim naechsten “spielzug”</w:t>
            </w:r>
          </w:p>
          <w:p w14:paraId="32FC4735"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Richtungen koennte man als ENUM (Attribut vom Spieler) modellieren, und jeweils in dieser Methode setzen</w:t>
            </w:r>
          </w:p>
          <w:p w14:paraId="13447B6C" w14:textId="77777777" w:rsidR="009D45DE" w:rsidRPr="00251F4E" w:rsidRDefault="009D45DE" w:rsidP="009D45DE">
            <w:pPr>
              <w:rPr>
                <w:sz w:val="22"/>
                <w:szCs w:val="22"/>
                <w:lang w:val="de-DE"/>
              </w:rPr>
            </w:pPr>
          </w:p>
        </w:tc>
        <w:tc>
          <w:tcPr>
            <w:tcW w:w="2063" w:type="dxa"/>
          </w:tcPr>
          <w:p w14:paraId="0757ACA4" w14:textId="748CEA2F" w:rsidR="009D45DE" w:rsidRPr="00251F4E" w:rsidRDefault="009D45DE" w:rsidP="009D45DE">
            <w:pPr>
              <w:rPr>
                <w:sz w:val="22"/>
                <w:szCs w:val="22"/>
                <w:lang w:val="de-DE"/>
              </w:rPr>
            </w:pPr>
            <w:r>
              <w:rPr>
                <w:sz w:val="22"/>
                <w:szCs w:val="22"/>
                <w:lang w:val="de-DE"/>
              </w:rPr>
              <w:t xml:space="preserve">Sollte kein Player Objekt initialisiert sein, die </w:t>
            </w:r>
            <w:proofErr w:type="spellStart"/>
            <w:r>
              <w:rPr>
                <w:sz w:val="22"/>
                <w:szCs w:val="22"/>
                <w:lang w:val="de-DE"/>
              </w:rPr>
              <w:t>methode</w:t>
            </w:r>
            <w:proofErr w:type="spellEnd"/>
            <w:r>
              <w:rPr>
                <w:sz w:val="22"/>
                <w:szCs w:val="22"/>
                <w:lang w:val="de-DE"/>
              </w:rPr>
              <w:t xml:space="preserve"> nicht ausgeführt (Error?)</w:t>
            </w:r>
          </w:p>
        </w:tc>
        <w:tc>
          <w:tcPr>
            <w:tcW w:w="1120" w:type="dxa"/>
          </w:tcPr>
          <w:p w14:paraId="337ADCA5" w14:textId="77777777" w:rsidR="009D45DE" w:rsidRPr="00342DF5" w:rsidRDefault="009D45DE" w:rsidP="009D45DE">
            <w:pPr>
              <w:rPr>
                <w:sz w:val="22"/>
                <w:szCs w:val="22"/>
              </w:rPr>
            </w:pPr>
            <w:r>
              <w:rPr>
                <w:sz w:val="22"/>
                <w:szCs w:val="22"/>
              </w:rPr>
              <w:t>UC-4</w:t>
            </w:r>
          </w:p>
        </w:tc>
      </w:tr>
      <w:tr w:rsidR="009D45DE" w14:paraId="57F4DECD" w14:textId="77777777" w:rsidTr="009D45DE">
        <w:trPr>
          <w:trHeight w:val="276"/>
          <w:jc w:val="center"/>
        </w:trPr>
        <w:tc>
          <w:tcPr>
            <w:tcW w:w="3820" w:type="dxa"/>
          </w:tcPr>
          <w:p w14:paraId="4B0B00EE"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movePlayer(Player) </w:t>
            </w:r>
          </w:p>
          <w:p w14:paraId="002F7E89" w14:textId="77777777" w:rsidR="009D45DE" w:rsidRPr="007B773F" w:rsidRDefault="009D45DE" w:rsidP="009D45DE">
            <w:pPr>
              <w:ind w:left="720"/>
              <w:rPr>
                <w:sz w:val="22"/>
                <w:szCs w:val="22"/>
              </w:rPr>
            </w:pPr>
          </w:p>
        </w:tc>
        <w:tc>
          <w:tcPr>
            <w:tcW w:w="3848" w:type="dxa"/>
          </w:tcPr>
          <w:p w14:paraId="3915F99A"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setzt den jeweiligen spieler immer ein kaestchen nach vorne pro zeitienheit</w:t>
            </w:r>
          </w:p>
          <w:p w14:paraId="1B156CC1" w14:textId="77777777" w:rsidR="009D45DE" w:rsidRPr="000053F1" w:rsidRDefault="009D45DE" w:rsidP="009D45DE">
            <w:pPr>
              <w:numPr>
                <w:ilvl w:val="0"/>
                <w:numId w:val="68"/>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in die richtung, in der das ENUM gesetzt ist.</w:t>
            </w:r>
          </w:p>
          <w:p w14:paraId="1FF9E7E1" w14:textId="77777777" w:rsidR="009D45DE" w:rsidRPr="00251F4E" w:rsidRDefault="009D45DE" w:rsidP="009D45DE">
            <w:pPr>
              <w:tabs>
                <w:tab w:val="left" w:pos="401"/>
              </w:tabs>
              <w:rPr>
                <w:sz w:val="22"/>
                <w:szCs w:val="22"/>
                <w:lang w:val="de-DE"/>
              </w:rPr>
            </w:pPr>
          </w:p>
        </w:tc>
        <w:tc>
          <w:tcPr>
            <w:tcW w:w="2063" w:type="dxa"/>
          </w:tcPr>
          <w:p w14:paraId="54AA8297" w14:textId="5D0113DE"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55E54780" w14:textId="77777777" w:rsidR="009D45DE" w:rsidRPr="00342DF5" w:rsidRDefault="009D45DE" w:rsidP="009D45DE">
            <w:pPr>
              <w:rPr>
                <w:sz w:val="22"/>
                <w:szCs w:val="22"/>
              </w:rPr>
            </w:pPr>
            <w:r>
              <w:rPr>
                <w:sz w:val="22"/>
                <w:szCs w:val="22"/>
              </w:rPr>
              <w:t>UC-4</w:t>
            </w:r>
          </w:p>
        </w:tc>
      </w:tr>
      <w:tr w:rsidR="009D45DE" w14:paraId="29E5A5CD" w14:textId="77777777" w:rsidTr="009D45DE">
        <w:trPr>
          <w:trHeight w:val="276"/>
          <w:jc w:val="center"/>
        </w:trPr>
        <w:tc>
          <w:tcPr>
            <w:tcW w:w="3820" w:type="dxa"/>
          </w:tcPr>
          <w:p w14:paraId="68144E7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removePlayer(Player) </w:t>
            </w:r>
          </w:p>
          <w:p w14:paraId="6E140074" w14:textId="77777777" w:rsidR="009D45DE" w:rsidRPr="007B773F" w:rsidRDefault="009D45DE" w:rsidP="009D45DE">
            <w:pPr>
              <w:rPr>
                <w:sz w:val="22"/>
                <w:szCs w:val="22"/>
              </w:rPr>
            </w:pPr>
          </w:p>
        </w:tc>
        <w:tc>
          <w:tcPr>
            <w:tcW w:w="3848" w:type="dxa"/>
          </w:tcPr>
          <w:p w14:paraId="10624353" w14:textId="77777777" w:rsidR="009D45DE" w:rsidRPr="00342DF5" w:rsidRDefault="009D45DE" w:rsidP="009D45DE">
            <w:pPr>
              <w:pStyle w:val="ListParagraph"/>
              <w:numPr>
                <w:ilvl w:val="0"/>
                <w:numId w:val="79"/>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den Spieler </w:t>
            </w:r>
            <w:proofErr w:type="spellStart"/>
            <w:r w:rsidRPr="00342DF5">
              <w:rPr>
                <w:rFonts w:eastAsia="Times New Roman" w:cs="Times New Roman"/>
                <w:lang w:eastAsia="en-GB"/>
              </w:rPr>
              <w:t>vom</w:t>
            </w:r>
            <w:proofErr w:type="spellEnd"/>
            <w:r w:rsidRPr="00342DF5">
              <w:rPr>
                <w:rFonts w:eastAsia="Times New Roman" w:cs="Times New Roman"/>
                <w:lang w:eastAsia="en-GB"/>
              </w:rPr>
              <w:t xml:space="preserve"> Spiel</w:t>
            </w:r>
          </w:p>
          <w:p w14:paraId="24BD9142" w14:textId="77777777" w:rsidR="009D45DE" w:rsidRPr="00342DF5" w:rsidRDefault="009D45DE" w:rsidP="009D45DE">
            <w:pPr>
              <w:pStyle w:val="ListParagraph"/>
              <w:numPr>
                <w:ilvl w:val="0"/>
                <w:numId w:val="79"/>
              </w:numPr>
              <w:rPr>
                <w:rFonts w:eastAsia="Times New Roman" w:cs="Times New Roman"/>
                <w:lang w:eastAsia="en-GB"/>
              </w:rPr>
            </w:pPr>
            <w:proofErr w:type="spellStart"/>
            <w:r w:rsidRPr="00342DF5">
              <w:rPr>
                <w:rFonts w:eastAsia="Times New Roman" w:cs="Times New Roman"/>
                <w:lang w:eastAsia="en-GB"/>
              </w:rPr>
              <w:t>entfernt</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auch</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seinen</w:t>
            </w:r>
            <w:proofErr w:type="spellEnd"/>
            <w:r w:rsidRPr="00342DF5">
              <w:rPr>
                <w:rFonts w:eastAsia="Times New Roman" w:cs="Times New Roman"/>
                <w:lang w:eastAsia="en-GB"/>
              </w:rPr>
              <w:t xml:space="preserve"> </w:t>
            </w:r>
            <w:proofErr w:type="spellStart"/>
            <w:r w:rsidRPr="00342DF5">
              <w:rPr>
                <w:rFonts w:eastAsia="Times New Roman" w:cs="Times New Roman"/>
                <w:lang w:eastAsia="en-GB"/>
              </w:rPr>
              <w:t>Schatten</w:t>
            </w:r>
            <w:proofErr w:type="spellEnd"/>
          </w:p>
          <w:p w14:paraId="177A5D1B" w14:textId="77777777" w:rsidR="009D45DE" w:rsidRPr="00251F4E" w:rsidRDefault="009D45DE" w:rsidP="009D45DE">
            <w:pPr>
              <w:pStyle w:val="ListParagraph"/>
              <w:numPr>
                <w:ilvl w:val="0"/>
                <w:numId w:val="79"/>
              </w:numPr>
              <w:rPr>
                <w:rFonts w:eastAsia="Times New Roman" w:cs="Times New Roman"/>
                <w:lang w:val="de-DE" w:eastAsia="en-GB"/>
              </w:rPr>
            </w:pPr>
            <w:r w:rsidRPr="00251F4E">
              <w:rPr>
                <w:rFonts w:eastAsia="Times New Roman" w:cs="Times New Roman"/>
                <w:lang w:val="de-DE" w:eastAsia="en-GB"/>
              </w:rPr>
              <w:t xml:space="preserve">wenn </w:t>
            </w:r>
            <w:proofErr w:type="spellStart"/>
            <w:r w:rsidRPr="00251F4E">
              <w:rPr>
                <w:rFonts w:eastAsia="Times New Roman" w:cs="Times New Roman"/>
                <w:lang w:val="de-DE" w:eastAsia="en-GB"/>
              </w:rPr>
              <w:t>checkCollision</w:t>
            </w:r>
            <w:proofErr w:type="spellEnd"/>
            <w:r w:rsidRPr="00251F4E">
              <w:rPr>
                <w:rFonts w:eastAsia="Times New Roman" w:cs="Times New Roman"/>
                <w:lang w:val="de-DE" w:eastAsia="en-GB"/>
              </w:rPr>
              <w:t xml:space="preserve"> </w:t>
            </w:r>
            <w:proofErr w:type="spellStart"/>
            <w:r w:rsidRPr="00251F4E">
              <w:rPr>
                <w:rFonts w:eastAsia="Times New Roman" w:cs="Times New Roman"/>
                <w:lang w:val="de-DE" w:eastAsia="en-GB"/>
              </w:rPr>
              <w:t>true</w:t>
            </w:r>
            <w:proofErr w:type="spellEnd"/>
            <w:r w:rsidRPr="00251F4E">
              <w:rPr>
                <w:rFonts w:eastAsia="Times New Roman" w:cs="Times New Roman"/>
                <w:lang w:val="de-DE" w:eastAsia="en-GB"/>
              </w:rPr>
              <w:t xml:space="preserve">, wird </w:t>
            </w:r>
            <w:proofErr w:type="spellStart"/>
            <w:r w:rsidRPr="00251F4E">
              <w:rPr>
                <w:rFonts w:eastAsia="Times New Roman" w:cs="Times New Roman"/>
                <w:lang w:val="de-DE" w:eastAsia="en-GB"/>
              </w:rPr>
              <w:t>removePlayer</w:t>
            </w:r>
            <w:proofErr w:type="spellEnd"/>
            <w:r w:rsidRPr="00251F4E">
              <w:rPr>
                <w:rFonts w:eastAsia="Times New Roman" w:cs="Times New Roman"/>
                <w:lang w:val="de-DE" w:eastAsia="en-GB"/>
              </w:rPr>
              <w:t xml:space="preserve"> aufgerufen</w:t>
            </w:r>
          </w:p>
          <w:p w14:paraId="4C529D44" w14:textId="77777777" w:rsidR="009D45DE" w:rsidRPr="00251F4E" w:rsidRDefault="009D45DE" w:rsidP="009D45DE">
            <w:pPr>
              <w:rPr>
                <w:sz w:val="22"/>
                <w:szCs w:val="22"/>
                <w:lang w:val="de-DE"/>
              </w:rPr>
            </w:pPr>
          </w:p>
        </w:tc>
        <w:tc>
          <w:tcPr>
            <w:tcW w:w="2063" w:type="dxa"/>
          </w:tcPr>
          <w:p w14:paraId="15937BBE" w14:textId="0D64232A" w:rsidR="009D45DE" w:rsidRPr="00251F4E" w:rsidRDefault="009D45DE" w:rsidP="009D45DE">
            <w:pPr>
              <w:rPr>
                <w:sz w:val="22"/>
                <w:szCs w:val="22"/>
                <w:lang w:val="de-DE"/>
              </w:rPr>
            </w:pPr>
            <w:r w:rsidRPr="008C772F">
              <w:rPr>
                <w:sz w:val="22"/>
                <w:szCs w:val="22"/>
                <w:lang w:val="de-DE"/>
              </w:rPr>
              <w:t xml:space="preserve">Sollte kein Player Objekt initialisiert sein, die </w:t>
            </w:r>
            <w:proofErr w:type="spellStart"/>
            <w:r w:rsidRPr="008C772F">
              <w:rPr>
                <w:sz w:val="22"/>
                <w:szCs w:val="22"/>
                <w:lang w:val="de-DE"/>
              </w:rPr>
              <w:t>methode</w:t>
            </w:r>
            <w:proofErr w:type="spellEnd"/>
            <w:r w:rsidRPr="008C772F">
              <w:rPr>
                <w:sz w:val="22"/>
                <w:szCs w:val="22"/>
                <w:lang w:val="de-DE"/>
              </w:rPr>
              <w:t xml:space="preserve"> nicht ausgeführt (Error?)</w:t>
            </w:r>
          </w:p>
        </w:tc>
        <w:tc>
          <w:tcPr>
            <w:tcW w:w="1120" w:type="dxa"/>
          </w:tcPr>
          <w:p w14:paraId="69BA4493" w14:textId="77777777" w:rsidR="009D45DE" w:rsidRPr="00342DF5" w:rsidRDefault="009D45DE" w:rsidP="009D45DE">
            <w:pPr>
              <w:rPr>
                <w:sz w:val="22"/>
                <w:szCs w:val="22"/>
              </w:rPr>
            </w:pPr>
            <w:r>
              <w:rPr>
                <w:sz w:val="22"/>
                <w:szCs w:val="22"/>
              </w:rPr>
              <w:t>UC-5</w:t>
            </w:r>
          </w:p>
        </w:tc>
      </w:tr>
      <w:tr w:rsidR="009D45DE" w14:paraId="456E15C2" w14:textId="77777777" w:rsidTr="009D45DE">
        <w:trPr>
          <w:trHeight w:val="276"/>
          <w:jc w:val="center"/>
        </w:trPr>
        <w:tc>
          <w:tcPr>
            <w:tcW w:w="3820" w:type="dxa"/>
          </w:tcPr>
          <w:p w14:paraId="6A16809D"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checkPlayerCount() </w:t>
            </w:r>
          </w:p>
          <w:p w14:paraId="7C50EA63" w14:textId="77777777" w:rsidR="009D45DE" w:rsidRPr="007B773F" w:rsidRDefault="009D45DE" w:rsidP="009D45DE">
            <w:pPr>
              <w:rPr>
                <w:sz w:val="22"/>
                <w:szCs w:val="22"/>
              </w:rPr>
            </w:pPr>
          </w:p>
        </w:tc>
        <w:tc>
          <w:tcPr>
            <w:tcW w:w="3848" w:type="dxa"/>
          </w:tcPr>
          <w:p w14:paraId="473CD29F"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waehrend des Spiels, wie viele Spieler sich noch im Spiel befinden.</w:t>
            </w:r>
          </w:p>
          <w:p w14:paraId="036904F1"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2, dann wird gameOverWinner(String)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EEF4998"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weniger als 1, dann wird gameOverTie() aufgerufen</w:t>
            </w:r>
            <w:r w:rsidRPr="009F7103">
              <w:rPr>
                <w:rFonts w:eastAsia="Times New Roman" w:cs="Times New Roman"/>
                <w:lang w:val="de-DE" w:eastAsia="en-GB"/>
              </w:rPr>
              <w:t xml:space="preserve"> und damit spiel beende</w:t>
            </w:r>
            <w:r>
              <w:rPr>
                <w:rFonts w:eastAsia="Times New Roman" w:cs="Times New Roman"/>
                <w:lang w:val="de-DE" w:eastAsia="en-GB"/>
              </w:rPr>
              <w:t>t</w:t>
            </w:r>
          </w:p>
          <w:p w14:paraId="6CE74753" w14:textId="77777777" w:rsidR="009D45DE" w:rsidRPr="00251F4E" w:rsidRDefault="009D45DE" w:rsidP="009D45DE">
            <w:pPr>
              <w:rPr>
                <w:sz w:val="22"/>
                <w:szCs w:val="22"/>
                <w:lang w:val="de-DE"/>
              </w:rPr>
            </w:pPr>
          </w:p>
        </w:tc>
        <w:tc>
          <w:tcPr>
            <w:tcW w:w="2063" w:type="dxa"/>
          </w:tcPr>
          <w:p w14:paraId="3025CD6B" w14:textId="77777777" w:rsidR="009D45DE" w:rsidRPr="00251F4E" w:rsidRDefault="009D45DE" w:rsidP="009D45DE">
            <w:pPr>
              <w:rPr>
                <w:sz w:val="22"/>
                <w:szCs w:val="22"/>
                <w:lang w:val="de-DE"/>
              </w:rPr>
            </w:pPr>
          </w:p>
        </w:tc>
        <w:tc>
          <w:tcPr>
            <w:tcW w:w="1120" w:type="dxa"/>
          </w:tcPr>
          <w:p w14:paraId="70BE090C" w14:textId="77777777" w:rsidR="009D45DE" w:rsidRPr="00342DF5" w:rsidRDefault="009D45DE" w:rsidP="009D45DE">
            <w:pPr>
              <w:rPr>
                <w:sz w:val="22"/>
                <w:szCs w:val="22"/>
              </w:rPr>
            </w:pPr>
            <w:r>
              <w:rPr>
                <w:sz w:val="22"/>
                <w:szCs w:val="22"/>
              </w:rPr>
              <w:t>UC-5</w:t>
            </w:r>
          </w:p>
        </w:tc>
      </w:tr>
      <w:tr w:rsidR="009D45DE" w14:paraId="218741AA" w14:textId="77777777" w:rsidTr="009D45DE">
        <w:trPr>
          <w:trHeight w:val="276"/>
          <w:jc w:val="center"/>
        </w:trPr>
        <w:tc>
          <w:tcPr>
            <w:tcW w:w="3820" w:type="dxa"/>
          </w:tcPr>
          <w:p w14:paraId="2B458BD2"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boolean checkCollision(Player) </w:t>
            </w:r>
          </w:p>
          <w:p w14:paraId="2611B0B0" w14:textId="77777777" w:rsidR="009D45DE" w:rsidRPr="007B773F" w:rsidRDefault="009D45DE" w:rsidP="009D45DE">
            <w:pPr>
              <w:rPr>
                <w:sz w:val="22"/>
                <w:szCs w:val="22"/>
              </w:rPr>
            </w:pPr>
          </w:p>
        </w:tc>
        <w:tc>
          <w:tcPr>
            <w:tcW w:w="3848" w:type="dxa"/>
          </w:tcPr>
          <w:p w14:paraId="0FB408A9"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Prueft die positionen der Hindernisse (in einer liste gespeichert) und prueft, ob der Player gerade da gegen faehrt.</w:t>
            </w:r>
          </w:p>
          <w:p w14:paraId="08BD0221" w14:textId="77777777" w:rsidR="009D45DE" w:rsidRPr="000053F1" w:rsidRDefault="009D45DE" w:rsidP="009D45DE">
            <w:pPr>
              <w:numPr>
                <w:ilvl w:val="0"/>
                <w:numId w:val="69"/>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wenn true , wird removePlayer(Player) aufgerufen</w:t>
            </w:r>
          </w:p>
          <w:p w14:paraId="56077172" w14:textId="77777777" w:rsidR="009D45DE" w:rsidRPr="00251F4E" w:rsidRDefault="009D45DE" w:rsidP="009D45DE">
            <w:pPr>
              <w:rPr>
                <w:sz w:val="22"/>
                <w:szCs w:val="22"/>
                <w:lang w:val="de-DE"/>
              </w:rPr>
            </w:pPr>
          </w:p>
        </w:tc>
        <w:tc>
          <w:tcPr>
            <w:tcW w:w="2063" w:type="dxa"/>
          </w:tcPr>
          <w:p w14:paraId="66F14A05" w14:textId="55A5AADE" w:rsidR="009D45DE" w:rsidRPr="00251F4E" w:rsidRDefault="009D45DE" w:rsidP="009D45DE">
            <w:pPr>
              <w:rPr>
                <w:sz w:val="22"/>
                <w:szCs w:val="22"/>
                <w:lang w:val="de-DE"/>
              </w:rPr>
            </w:pPr>
            <w:r w:rsidRPr="00141CD4">
              <w:rPr>
                <w:sz w:val="22"/>
                <w:szCs w:val="22"/>
                <w:lang w:val="de-DE"/>
              </w:rPr>
              <w:t xml:space="preserve">Sollte kein Player Objekt initialisiert sein, die </w:t>
            </w:r>
            <w:proofErr w:type="spellStart"/>
            <w:r w:rsidRPr="00141CD4">
              <w:rPr>
                <w:sz w:val="22"/>
                <w:szCs w:val="22"/>
                <w:lang w:val="de-DE"/>
              </w:rPr>
              <w:t>methode</w:t>
            </w:r>
            <w:proofErr w:type="spellEnd"/>
            <w:r w:rsidRPr="00141CD4">
              <w:rPr>
                <w:sz w:val="22"/>
                <w:szCs w:val="22"/>
                <w:lang w:val="de-DE"/>
              </w:rPr>
              <w:t xml:space="preserve"> nicht ausgeführt (Error?)</w:t>
            </w:r>
          </w:p>
        </w:tc>
        <w:tc>
          <w:tcPr>
            <w:tcW w:w="1120" w:type="dxa"/>
          </w:tcPr>
          <w:p w14:paraId="41E5A211" w14:textId="77777777" w:rsidR="009D45DE" w:rsidRPr="00342DF5" w:rsidRDefault="009D45DE" w:rsidP="009D45DE">
            <w:pPr>
              <w:rPr>
                <w:sz w:val="22"/>
                <w:szCs w:val="22"/>
              </w:rPr>
            </w:pPr>
            <w:r>
              <w:rPr>
                <w:sz w:val="22"/>
                <w:szCs w:val="22"/>
              </w:rPr>
              <w:t>UC-5</w:t>
            </w:r>
          </w:p>
        </w:tc>
      </w:tr>
      <w:tr w:rsidR="009D45DE" w14:paraId="0580F322" w14:textId="77777777" w:rsidTr="009D45DE">
        <w:trPr>
          <w:trHeight w:val="276"/>
          <w:jc w:val="center"/>
        </w:trPr>
        <w:tc>
          <w:tcPr>
            <w:tcW w:w="3820" w:type="dxa"/>
          </w:tcPr>
          <w:p w14:paraId="5CEEE847"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displayGameStartCountdown</w:t>
            </w:r>
            <w:proofErr w:type="spellEnd"/>
            <w:r w:rsidRPr="00342DF5">
              <w:rPr>
                <w:lang w:val="de-DE"/>
              </w:rPr>
              <w:t>(</w:t>
            </w:r>
            <w:proofErr w:type="gramEnd"/>
            <w:r w:rsidRPr="00342DF5">
              <w:rPr>
                <w:lang w:val="de-DE"/>
              </w:rPr>
              <w:t>)</w:t>
            </w:r>
          </w:p>
          <w:p w14:paraId="5451DD9C" w14:textId="77777777" w:rsidR="009D45DE" w:rsidRPr="007B773F" w:rsidRDefault="009D45DE" w:rsidP="009D45DE">
            <w:pPr>
              <w:tabs>
                <w:tab w:val="left" w:pos="1152"/>
              </w:tabs>
              <w:rPr>
                <w:sz w:val="22"/>
                <w:szCs w:val="22"/>
              </w:rPr>
            </w:pPr>
          </w:p>
        </w:tc>
        <w:tc>
          <w:tcPr>
            <w:tcW w:w="3848" w:type="dxa"/>
          </w:tcPr>
          <w:p w14:paraId="63AF8023" w14:textId="77777777" w:rsidR="009D45DE" w:rsidRDefault="009D45DE" w:rsidP="009D45DE">
            <w:pPr>
              <w:pStyle w:val="ListParagraph"/>
              <w:numPr>
                <w:ilvl w:val="0"/>
                <w:numId w:val="73"/>
              </w:numPr>
              <w:spacing w:after="160" w:line="256" w:lineRule="auto"/>
              <w:ind w:left="360"/>
              <w:rPr>
                <w:lang w:val="de-DE"/>
              </w:rPr>
            </w:pPr>
            <w:r>
              <w:rPr>
                <w:lang w:val="de-DE"/>
              </w:rPr>
              <w:t>Startet einen Countdown bis zum Spielstart</w:t>
            </w:r>
          </w:p>
          <w:p w14:paraId="5ED3B014" w14:textId="77777777" w:rsidR="009D45DE" w:rsidRDefault="009D45DE" w:rsidP="009D45DE">
            <w:pPr>
              <w:pStyle w:val="ListParagraph"/>
              <w:numPr>
                <w:ilvl w:val="0"/>
                <w:numId w:val="73"/>
              </w:numPr>
              <w:spacing w:after="160" w:line="256" w:lineRule="auto"/>
              <w:ind w:left="360"/>
              <w:rPr>
                <w:lang w:val="de-DE"/>
              </w:rPr>
            </w:pPr>
            <w:r>
              <w:rPr>
                <w:lang w:val="de-DE"/>
              </w:rPr>
              <w:lastRenderedPageBreak/>
              <w:t xml:space="preserve">Ruft im Sekundentakt </w:t>
            </w:r>
            <w:proofErr w:type="spellStart"/>
            <w:proofErr w:type="gramStart"/>
            <w:r>
              <w:rPr>
                <w:lang w:val="de-DE"/>
              </w:rPr>
              <w:t>clearMessage</w:t>
            </w:r>
            <w:proofErr w:type="spellEnd"/>
            <w:r>
              <w:rPr>
                <w:lang w:val="de-DE"/>
              </w:rPr>
              <w:t>(</w:t>
            </w:r>
            <w:proofErr w:type="gramEnd"/>
            <w:r>
              <w:rPr>
                <w:lang w:val="de-DE"/>
              </w:rPr>
              <w:t xml:space="preserve">) und </w:t>
            </w:r>
            <w:proofErr w:type="spellStart"/>
            <w:r>
              <w:rPr>
                <w:lang w:val="de-DE"/>
              </w:rPr>
              <w:t>displayMessage</w:t>
            </w:r>
            <w:proofErr w:type="spellEnd"/>
            <w:r>
              <w:rPr>
                <w:lang w:val="de-DE"/>
              </w:rPr>
              <w:t>() mit den Parametern „3“,“2“,“1“,“GO!“ auf.</w:t>
            </w:r>
          </w:p>
          <w:p w14:paraId="7A16E8A5" w14:textId="77777777" w:rsidR="009D45DE" w:rsidRDefault="009D45DE" w:rsidP="009D45DE">
            <w:pPr>
              <w:pStyle w:val="ListParagraph"/>
              <w:numPr>
                <w:ilvl w:val="0"/>
                <w:numId w:val="73"/>
              </w:numPr>
              <w:spacing w:after="160" w:line="256" w:lineRule="auto"/>
              <w:ind w:left="360"/>
              <w:rPr>
                <w:lang w:val="de-DE"/>
              </w:rPr>
            </w:pPr>
            <w:r>
              <w:rPr>
                <w:lang w:val="de-DE"/>
              </w:rPr>
              <w:t xml:space="preserve">Ruft nach dem letzten Aufruf von </w:t>
            </w:r>
            <w:proofErr w:type="spellStart"/>
            <w:proofErr w:type="gramStart"/>
            <w:r>
              <w:rPr>
                <w:lang w:val="de-DE"/>
              </w:rPr>
              <w:t>displayMessage</w:t>
            </w:r>
            <w:proofErr w:type="spellEnd"/>
            <w:r>
              <w:rPr>
                <w:lang w:val="de-DE"/>
              </w:rPr>
              <w:t>(</w:t>
            </w:r>
            <w:proofErr w:type="gramEnd"/>
            <w:r>
              <w:rPr>
                <w:lang w:val="de-DE"/>
              </w:rPr>
              <w:t xml:space="preserve">) </w:t>
            </w:r>
            <w:proofErr w:type="spellStart"/>
            <w:r>
              <w:rPr>
                <w:lang w:val="de-DE"/>
              </w:rPr>
              <w:t>startGame</w:t>
            </w:r>
            <w:proofErr w:type="spellEnd"/>
            <w:r>
              <w:rPr>
                <w:lang w:val="de-DE"/>
              </w:rPr>
              <w:t>() auf</w:t>
            </w:r>
          </w:p>
          <w:p w14:paraId="5BE80C08" w14:textId="77777777" w:rsidR="009D45DE" w:rsidRPr="00251F4E" w:rsidRDefault="009D45DE" w:rsidP="009D45DE">
            <w:pPr>
              <w:rPr>
                <w:sz w:val="22"/>
                <w:szCs w:val="22"/>
                <w:lang w:val="de-DE"/>
              </w:rPr>
            </w:pPr>
          </w:p>
        </w:tc>
        <w:tc>
          <w:tcPr>
            <w:tcW w:w="2063" w:type="dxa"/>
          </w:tcPr>
          <w:p w14:paraId="24C16116" w14:textId="77777777" w:rsidR="009D45DE" w:rsidRPr="00251F4E" w:rsidRDefault="009D45DE" w:rsidP="009D45DE">
            <w:pPr>
              <w:rPr>
                <w:sz w:val="22"/>
                <w:szCs w:val="22"/>
                <w:lang w:val="de-DE"/>
              </w:rPr>
            </w:pPr>
          </w:p>
        </w:tc>
        <w:tc>
          <w:tcPr>
            <w:tcW w:w="1120" w:type="dxa"/>
          </w:tcPr>
          <w:p w14:paraId="7780065C" w14:textId="77777777" w:rsidR="009D45DE" w:rsidRPr="00342DF5" w:rsidRDefault="009D45DE" w:rsidP="009D45DE">
            <w:pPr>
              <w:rPr>
                <w:sz w:val="22"/>
                <w:szCs w:val="22"/>
              </w:rPr>
            </w:pPr>
            <w:r>
              <w:rPr>
                <w:sz w:val="22"/>
                <w:szCs w:val="22"/>
              </w:rPr>
              <w:t>UC-6</w:t>
            </w:r>
          </w:p>
        </w:tc>
      </w:tr>
      <w:tr w:rsidR="009D45DE" w14:paraId="6D57164C" w14:textId="77777777" w:rsidTr="009D45DE">
        <w:trPr>
          <w:trHeight w:val="276"/>
          <w:jc w:val="center"/>
        </w:trPr>
        <w:tc>
          <w:tcPr>
            <w:tcW w:w="3820" w:type="dxa"/>
          </w:tcPr>
          <w:p w14:paraId="3EFC0EA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displayMessage</w:t>
            </w:r>
            <w:proofErr w:type="spellEnd"/>
            <w:r w:rsidRPr="00342DF5">
              <w:rPr>
                <w:lang w:val="de-DE"/>
              </w:rPr>
              <w:t>(</w:t>
            </w:r>
            <w:proofErr w:type="gramEnd"/>
            <w:r w:rsidRPr="00342DF5">
              <w:rPr>
                <w:lang w:val="de-DE"/>
              </w:rPr>
              <w:t xml:space="preserve">String </w:t>
            </w:r>
            <w:proofErr w:type="spellStart"/>
            <w:r w:rsidRPr="00342DF5">
              <w:rPr>
                <w:lang w:val="de-DE"/>
              </w:rPr>
              <w:t>msg</w:t>
            </w:r>
            <w:proofErr w:type="spellEnd"/>
            <w:r w:rsidRPr="00342DF5">
              <w:rPr>
                <w:lang w:val="de-DE"/>
              </w:rPr>
              <w:t>)</w:t>
            </w:r>
          </w:p>
          <w:p w14:paraId="66CA27ED" w14:textId="77777777" w:rsidR="009D45DE" w:rsidRPr="007B773F" w:rsidRDefault="009D45DE" w:rsidP="009D45DE">
            <w:pPr>
              <w:rPr>
                <w:sz w:val="22"/>
                <w:szCs w:val="22"/>
              </w:rPr>
            </w:pPr>
          </w:p>
        </w:tc>
        <w:tc>
          <w:tcPr>
            <w:tcW w:w="3848" w:type="dxa"/>
          </w:tcPr>
          <w:p w14:paraId="746AAF72" w14:textId="77777777" w:rsidR="009D45DE" w:rsidRDefault="009D45DE" w:rsidP="009D45DE">
            <w:pPr>
              <w:pStyle w:val="ListParagraph"/>
              <w:numPr>
                <w:ilvl w:val="0"/>
                <w:numId w:val="73"/>
              </w:numPr>
              <w:spacing w:after="160" w:line="256" w:lineRule="auto"/>
              <w:ind w:left="360"/>
              <w:rPr>
                <w:lang w:val="de-DE"/>
              </w:rPr>
            </w:pPr>
            <w:r>
              <w:rPr>
                <w:lang w:val="de-DE"/>
              </w:rPr>
              <w:t xml:space="preserve">Zeigt eine große Nachricht mit </w:t>
            </w:r>
            <w:proofErr w:type="spellStart"/>
            <w:r>
              <w:rPr>
                <w:lang w:val="de-DE"/>
              </w:rPr>
              <w:t>msg</w:t>
            </w:r>
            <w:proofErr w:type="spellEnd"/>
            <w:r>
              <w:rPr>
                <w:lang w:val="de-DE"/>
              </w:rPr>
              <w:t xml:space="preserve"> als Inhalt auf dem Bildschirm an.</w:t>
            </w:r>
          </w:p>
          <w:p w14:paraId="3BD9AE63" w14:textId="77777777" w:rsidR="009D45DE" w:rsidRPr="00342DF5" w:rsidRDefault="009D45DE" w:rsidP="009D45DE">
            <w:pPr>
              <w:rPr>
                <w:sz w:val="22"/>
                <w:szCs w:val="22"/>
                <w:lang w:val="de-DE"/>
              </w:rPr>
            </w:pPr>
          </w:p>
        </w:tc>
        <w:tc>
          <w:tcPr>
            <w:tcW w:w="2063" w:type="dxa"/>
          </w:tcPr>
          <w:p w14:paraId="548FFBD6" w14:textId="4F98F1B8" w:rsidR="009D45DE" w:rsidRPr="00251F4E" w:rsidRDefault="009D45DE" w:rsidP="009D45DE">
            <w:pPr>
              <w:rPr>
                <w:sz w:val="22"/>
                <w:szCs w:val="22"/>
                <w:lang w:val="de-DE"/>
              </w:rPr>
            </w:pPr>
            <w:r>
              <w:rPr>
                <w:sz w:val="22"/>
                <w:szCs w:val="22"/>
                <w:lang w:val="de-DE"/>
              </w:rPr>
              <w:t xml:space="preserve">Wenn keine </w:t>
            </w:r>
            <w:proofErr w:type="spellStart"/>
            <w:r>
              <w:rPr>
                <w:sz w:val="22"/>
                <w:szCs w:val="22"/>
                <w:lang w:val="de-DE"/>
              </w:rPr>
              <w:t>msg</w:t>
            </w:r>
            <w:proofErr w:type="spellEnd"/>
            <w:r>
              <w:rPr>
                <w:sz w:val="22"/>
                <w:szCs w:val="22"/>
                <w:lang w:val="de-DE"/>
              </w:rPr>
              <w:t xml:space="preserve"> übergeben wird -&gt; Error?</w:t>
            </w:r>
          </w:p>
        </w:tc>
        <w:tc>
          <w:tcPr>
            <w:tcW w:w="1120" w:type="dxa"/>
          </w:tcPr>
          <w:p w14:paraId="14467083" w14:textId="77777777" w:rsidR="009D45DE" w:rsidRPr="00342DF5" w:rsidRDefault="009D45DE" w:rsidP="009D45DE">
            <w:pPr>
              <w:rPr>
                <w:sz w:val="22"/>
                <w:szCs w:val="22"/>
              </w:rPr>
            </w:pPr>
            <w:r>
              <w:rPr>
                <w:sz w:val="22"/>
                <w:szCs w:val="22"/>
              </w:rPr>
              <w:t>UC-6</w:t>
            </w:r>
          </w:p>
        </w:tc>
      </w:tr>
      <w:tr w:rsidR="009D45DE" w14:paraId="536AC19E" w14:textId="77777777" w:rsidTr="009D45DE">
        <w:trPr>
          <w:trHeight w:val="276"/>
          <w:jc w:val="center"/>
        </w:trPr>
        <w:tc>
          <w:tcPr>
            <w:tcW w:w="3820" w:type="dxa"/>
          </w:tcPr>
          <w:p w14:paraId="40FF511A"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clearMessage</w:t>
            </w:r>
            <w:proofErr w:type="spellEnd"/>
            <w:r w:rsidRPr="00342DF5">
              <w:rPr>
                <w:lang w:val="de-DE"/>
              </w:rPr>
              <w:t>(</w:t>
            </w:r>
            <w:proofErr w:type="gramEnd"/>
            <w:r w:rsidRPr="00342DF5">
              <w:rPr>
                <w:lang w:val="de-DE"/>
              </w:rPr>
              <w:t>)</w:t>
            </w:r>
          </w:p>
          <w:p w14:paraId="1DD73714" w14:textId="77777777" w:rsidR="009D45DE" w:rsidRPr="007B773F" w:rsidRDefault="009D45DE" w:rsidP="009D45DE">
            <w:pPr>
              <w:tabs>
                <w:tab w:val="left" w:pos="2448"/>
              </w:tabs>
              <w:rPr>
                <w:sz w:val="22"/>
                <w:szCs w:val="22"/>
              </w:rPr>
            </w:pPr>
          </w:p>
        </w:tc>
        <w:tc>
          <w:tcPr>
            <w:tcW w:w="3848" w:type="dxa"/>
          </w:tcPr>
          <w:p w14:paraId="6468AB91" w14:textId="77777777" w:rsidR="009D45DE" w:rsidRDefault="009D45DE" w:rsidP="009D45DE">
            <w:pPr>
              <w:rPr>
                <w:sz w:val="22"/>
                <w:szCs w:val="22"/>
              </w:rPr>
            </w:pPr>
          </w:p>
          <w:p w14:paraId="1E8AC773" w14:textId="77777777" w:rsidR="009D45DE" w:rsidRDefault="009D45DE" w:rsidP="009D45DE">
            <w:pPr>
              <w:pStyle w:val="ListParagraph"/>
              <w:numPr>
                <w:ilvl w:val="0"/>
                <w:numId w:val="73"/>
              </w:numPr>
              <w:spacing w:after="160" w:line="256" w:lineRule="auto"/>
              <w:ind w:left="360"/>
              <w:rPr>
                <w:lang w:val="de-DE"/>
              </w:rPr>
            </w:pPr>
            <w:r>
              <w:rPr>
                <w:lang w:val="de-DE"/>
              </w:rPr>
              <w:t>Entfernt die aktuell angezeigte Nachricht vom Bildschirm</w:t>
            </w:r>
          </w:p>
          <w:p w14:paraId="4D123E39" w14:textId="77777777" w:rsidR="009D45DE" w:rsidRPr="00342DF5" w:rsidRDefault="009D45DE" w:rsidP="009D45DE">
            <w:pPr>
              <w:tabs>
                <w:tab w:val="left" w:pos="915"/>
              </w:tabs>
              <w:rPr>
                <w:sz w:val="22"/>
                <w:szCs w:val="22"/>
                <w:lang w:val="de-DE"/>
              </w:rPr>
            </w:pPr>
          </w:p>
        </w:tc>
        <w:tc>
          <w:tcPr>
            <w:tcW w:w="2063" w:type="dxa"/>
          </w:tcPr>
          <w:p w14:paraId="1B7AFA43" w14:textId="397E0F56" w:rsidR="009D45DE" w:rsidRPr="00251F4E" w:rsidRDefault="009D45DE" w:rsidP="009D45DE">
            <w:pPr>
              <w:rPr>
                <w:sz w:val="22"/>
                <w:szCs w:val="22"/>
                <w:lang w:val="de-DE"/>
              </w:rPr>
            </w:pPr>
            <w:r>
              <w:rPr>
                <w:sz w:val="22"/>
                <w:szCs w:val="22"/>
                <w:lang w:val="de-DE"/>
              </w:rPr>
              <w:t>Sollte keine angezeigte Nachricht auf dem Bildschirm sein, passiert nichts</w:t>
            </w:r>
          </w:p>
        </w:tc>
        <w:tc>
          <w:tcPr>
            <w:tcW w:w="1120" w:type="dxa"/>
          </w:tcPr>
          <w:p w14:paraId="5E39331D" w14:textId="77777777" w:rsidR="009D45DE" w:rsidRPr="00342DF5" w:rsidRDefault="009D45DE" w:rsidP="009D45DE">
            <w:pPr>
              <w:rPr>
                <w:sz w:val="22"/>
                <w:szCs w:val="22"/>
              </w:rPr>
            </w:pPr>
            <w:r>
              <w:rPr>
                <w:sz w:val="22"/>
                <w:szCs w:val="22"/>
              </w:rPr>
              <w:t>UC-6</w:t>
            </w:r>
          </w:p>
        </w:tc>
      </w:tr>
      <w:tr w:rsidR="009D45DE" w14:paraId="71A24FE5" w14:textId="77777777" w:rsidTr="009D45DE">
        <w:trPr>
          <w:trHeight w:val="276"/>
          <w:jc w:val="center"/>
        </w:trPr>
        <w:tc>
          <w:tcPr>
            <w:tcW w:w="3820" w:type="dxa"/>
          </w:tcPr>
          <w:p w14:paraId="41929B52" w14:textId="77777777" w:rsidR="009D45DE" w:rsidRPr="00342DF5" w:rsidRDefault="009D45DE" w:rsidP="009D45DE">
            <w:pPr>
              <w:spacing w:after="160" w:line="256" w:lineRule="auto"/>
              <w:rPr>
                <w:lang w:val="de-DE"/>
              </w:rPr>
            </w:pPr>
            <w:proofErr w:type="spellStart"/>
            <w:r w:rsidRPr="00342DF5">
              <w:rPr>
                <w:lang w:val="de-DE"/>
              </w:rPr>
              <w:t>void</w:t>
            </w:r>
            <w:proofErr w:type="spellEnd"/>
            <w:r w:rsidRPr="00342DF5">
              <w:rPr>
                <w:lang w:val="de-DE"/>
              </w:rPr>
              <w:t xml:space="preserve"> </w:t>
            </w:r>
            <w:proofErr w:type="spellStart"/>
            <w:proofErr w:type="gramStart"/>
            <w:r w:rsidRPr="00342DF5">
              <w:rPr>
                <w:lang w:val="de-DE"/>
              </w:rPr>
              <w:t>startGame</w:t>
            </w:r>
            <w:proofErr w:type="spellEnd"/>
            <w:r w:rsidRPr="00342DF5">
              <w:rPr>
                <w:lang w:val="de-DE"/>
              </w:rPr>
              <w:t>(</w:t>
            </w:r>
            <w:proofErr w:type="gramEnd"/>
            <w:r w:rsidRPr="00342DF5">
              <w:rPr>
                <w:lang w:val="de-DE"/>
              </w:rPr>
              <w:t>)</w:t>
            </w:r>
          </w:p>
          <w:p w14:paraId="305D7939" w14:textId="77777777" w:rsidR="009D45DE" w:rsidRPr="007B773F" w:rsidRDefault="009D45DE" w:rsidP="009D45DE">
            <w:pPr>
              <w:rPr>
                <w:sz w:val="22"/>
                <w:szCs w:val="22"/>
              </w:rPr>
            </w:pPr>
          </w:p>
        </w:tc>
        <w:tc>
          <w:tcPr>
            <w:tcW w:w="3848" w:type="dxa"/>
          </w:tcPr>
          <w:p w14:paraId="0D0050C8" w14:textId="77777777" w:rsidR="009D45DE" w:rsidRPr="009F7103" w:rsidRDefault="009D45DE" w:rsidP="009D45DE">
            <w:pPr>
              <w:pStyle w:val="ListParagraph"/>
              <w:numPr>
                <w:ilvl w:val="0"/>
                <w:numId w:val="73"/>
              </w:numPr>
              <w:spacing w:after="160" w:line="256" w:lineRule="auto"/>
              <w:ind w:left="360"/>
              <w:rPr>
                <w:lang w:val="de-DE"/>
              </w:rPr>
            </w:pPr>
            <w:r>
              <w:rPr>
                <w:lang w:val="de-DE"/>
              </w:rPr>
              <w:t>Startet das Spiel</w:t>
            </w:r>
          </w:p>
          <w:p w14:paraId="6027D0A9" w14:textId="77777777" w:rsidR="009D45DE" w:rsidRPr="007B773F" w:rsidRDefault="009D45DE" w:rsidP="009D45DE">
            <w:pPr>
              <w:rPr>
                <w:sz w:val="22"/>
                <w:szCs w:val="22"/>
              </w:rPr>
            </w:pPr>
          </w:p>
        </w:tc>
        <w:tc>
          <w:tcPr>
            <w:tcW w:w="2063" w:type="dxa"/>
          </w:tcPr>
          <w:p w14:paraId="36C834A9" w14:textId="77777777" w:rsidR="009D45DE" w:rsidRPr="007B773F" w:rsidRDefault="009D45DE" w:rsidP="009D45DE">
            <w:pPr>
              <w:rPr>
                <w:sz w:val="22"/>
                <w:szCs w:val="22"/>
              </w:rPr>
            </w:pPr>
          </w:p>
        </w:tc>
        <w:tc>
          <w:tcPr>
            <w:tcW w:w="1120" w:type="dxa"/>
          </w:tcPr>
          <w:p w14:paraId="39A7B39D" w14:textId="77777777" w:rsidR="009D45DE" w:rsidRPr="00342DF5" w:rsidRDefault="009D45DE" w:rsidP="009D45DE">
            <w:pPr>
              <w:rPr>
                <w:sz w:val="22"/>
                <w:szCs w:val="22"/>
              </w:rPr>
            </w:pPr>
            <w:r>
              <w:rPr>
                <w:sz w:val="22"/>
                <w:szCs w:val="22"/>
              </w:rPr>
              <w:t>UC-6</w:t>
            </w:r>
          </w:p>
        </w:tc>
      </w:tr>
      <w:tr w:rsidR="009D45DE" w14:paraId="4FB8C2AA" w14:textId="77777777" w:rsidTr="009D45DE">
        <w:trPr>
          <w:trHeight w:val="276"/>
          <w:jc w:val="center"/>
        </w:trPr>
        <w:tc>
          <w:tcPr>
            <w:tcW w:w="3820" w:type="dxa"/>
          </w:tcPr>
          <w:p w14:paraId="7ADFF76E" w14:textId="77777777" w:rsidR="009D45DE" w:rsidRPr="000053F1" w:rsidRDefault="009D45DE" w:rsidP="009D45DE">
            <w:pPr>
              <w:rPr>
                <w:rFonts w:eastAsia="Times New Roman" w:cs="Times New Roman"/>
                <w:lang w:val="en-DE" w:eastAsia="en-GB"/>
              </w:rPr>
            </w:pPr>
            <w:r w:rsidRPr="000053F1">
              <w:rPr>
                <w:rFonts w:eastAsia="Times New Roman" w:cs="Times New Roman"/>
                <w:lang w:eastAsia="en-GB"/>
              </w:rPr>
              <w:t>V</w:t>
            </w:r>
            <w:r w:rsidRPr="000053F1">
              <w:rPr>
                <w:rFonts w:eastAsia="Times New Roman" w:cs="Times New Roman"/>
                <w:lang w:val="en-DE" w:eastAsia="en-GB"/>
              </w:rPr>
              <w:t>oid</w:t>
            </w:r>
            <w:r>
              <w:rPr>
                <w:rFonts w:eastAsia="Times New Roman" w:cs="Times New Roman"/>
                <w:lang w:eastAsia="en-GB"/>
              </w:rPr>
              <w:t xml:space="preserve"> </w:t>
            </w:r>
            <w:proofErr w:type="gramStart"/>
            <w:r w:rsidRPr="000053F1">
              <w:rPr>
                <w:rFonts w:eastAsia="Times New Roman" w:cs="Times New Roman"/>
                <w:lang w:val="en-DE" w:eastAsia="en-GB"/>
              </w:rPr>
              <w:t>setStartPositions(</w:t>
            </w:r>
            <w:proofErr w:type="gramEnd"/>
            <w:r w:rsidRPr="000053F1">
              <w:rPr>
                <w:rFonts w:eastAsia="Times New Roman" w:cs="Times New Roman"/>
                <w:lang w:val="en-DE" w:eastAsia="en-GB"/>
              </w:rPr>
              <w:t xml:space="preserve">List&lt;Player&gt;) </w:t>
            </w:r>
          </w:p>
          <w:p w14:paraId="7D241EE2" w14:textId="77777777" w:rsidR="009D45DE" w:rsidRPr="007B773F" w:rsidRDefault="009D45DE" w:rsidP="009D45DE">
            <w:pPr>
              <w:rPr>
                <w:sz w:val="22"/>
                <w:szCs w:val="22"/>
              </w:rPr>
            </w:pPr>
          </w:p>
        </w:tc>
        <w:tc>
          <w:tcPr>
            <w:tcW w:w="3848" w:type="dxa"/>
          </w:tcPr>
          <w:p w14:paraId="6DC1C1E7" w14:textId="77777777" w:rsidR="009D45DE" w:rsidRPr="000053F1" w:rsidRDefault="009D45DE" w:rsidP="009D45DE">
            <w:pPr>
              <w:numPr>
                <w:ilvl w:val="0"/>
                <w:numId w:val="70"/>
              </w:numPr>
              <w:tabs>
                <w:tab w:val="clear" w:pos="720"/>
                <w:tab w:val="num" w:pos="360"/>
              </w:tabs>
              <w:ind w:left="360"/>
              <w:rPr>
                <w:rFonts w:eastAsia="Times New Roman" w:cs="Times New Roman"/>
                <w:lang w:val="en-DE" w:eastAsia="en-GB"/>
              </w:rPr>
            </w:pPr>
            <w:r w:rsidRPr="000053F1">
              <w:rPr>
                <w:rFonts w:eastAsia="Times New Roman" w:cs="Times New Roman"/>
                <w:lang w:val="en-DE" w:eastAsia="en-GB"/>
              </w:rPr>
              <w:t>rechnet je nach spieleranzahl die faire start position der spieler auf dem Spielfeld aus. und setzt die Spieler objekte auf die position</w:t>
            </w:r>
          </w:p>
          <w:p w14:paraId="3D38BA39" w14:textId="77777777" w:rsidR="009D45DE" w:rsidRPr="00251F4E" w:rsidRDefault="009D45DE" w:rsidP="009D45DE">
            <w:pPr>
              <w:rPr>
                <w:sz w:val="22"/>
                <w:szCs w:val="22"/>
                <w:lang w:val="de-DE"/>
              </w:rPr>
            </w:pPr>
          </w:p>
        </w:tc>
        <w:tc>
          <w:tcPr>
            <w:tcW w:w="2063" w:type="dxa"/>
          </w:tcPr>
          <w:p w14:paraId="3CA205B9" w14:textId="341F3ADF" w:rsidR="009D45DE" w:rsidRPr="00251F4E" w:rsidRDefault="009D45DE" w:rsidP="009D45DE">
            <w:pPr>
              <w:rPr>
                <w:sz w:val="22"/>
                <w:szCs w:val="22"/>
                <w:lang w:val="de-DE"/>
              </w:rPr>
            </w:pPr>
            <w:r>
              <w:rPr>
                <w:sz w:val="22"/>
                <w:szCs w:val="22"/>
                <w:lang w:val="de-DE"/>
              </w:rPr>
              <w:t>Sollte die Liste der Player nicht übergeben werden -&gt; Error</w:t>
            </w:r>
          </w:p>
        </w:tc>
        <w:tc>
          <w:tcPr>
            <w:tcW w:w="1120" w:type="dxa"/>
          </w:tcPr>
          <w:p w14:paraId="555C4465" w14:textId="77777777" w:rsidR="009D45DE" w:rsidRPr="00A9620F" w:rsidRDefault="009D45DE" w:rsidP="009D45DE">
            <w:pPr>
              <w:rPr>
                <w:sz w:val="22"/>
                <w:szCs w:val="22"/>
              </w:rPr>
            </w:pPr>
            <w:r>
              <w:rPr>
                <w:sz w:val="22"/>
                <w:szCs w:val="22"/>
              </w:rPr>
              <w:t>UC-7</w:t>
            </w:r>
          </w:p>
        </w:tc>
      </w:tr>
      <w:tr w:rsidR="009D45DE" w14:paraId="68D43228" w14:textId="77777777" w:rsidTr="009D45DE">
        <w:trPr>
          <w:trHeight w:val="276"/>
          <w:jc w:val="center"/>
        </w:trPr>
        <w:tc>
          <w:tcPr>
            <w:tcW w:w="3820" w:type="dxa"/>
          </w:tcPr>
          <w:p w14:paraId="7E10C3C7"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void createShadow(Player) </w:t>
            </w:r>
          </w:p>
          <w:p w14:paraId="6433A932" w14:textId="77777777" w:rsidR="009D45DE" w:rsidRPr="007B773F" w:rsidRDefault="009D45DE" w:rsidP="009D45DE">
            <w:pPr>
              <w:rPr>
                <w:sz w:val="22"/>
                <w:szCs w:val="22"/>
              </w:rPr>
            </w:pPr>
          </w:p>
        </w:tc>
        <w:tc>
          <w:tcPr>
            <w:tcW w:w="3848" w:type="dxa"/>
          </w:tcPr>
          <w:p w14:paraId="2CEEBF67"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 xml:space="preserve">Erzeugt einen </w:t>
            </w:r>
            <w:proofErr w:type="gramStart"/>
            <w:r w:rsidRPr="00251F4E">
              <w:rPr>
                <w:rFonts w:eastAsia="Times New Roman" w:cs="Times New Roman"/>
                <w:lang w:val="de-DE" w:eastAsia="en-GB"/>
              </w:rPr>
              <w:t>Schatten ,</w:t>
            </w:r>
            <w:proofErr w:type="gramEnd"/>
            <w:r w:rsidRPr="00251F4E">
              <w:rPr>
                <w:rFonts w:eastAsia="Times New Roman" w:cs="Times New Roman"/>
                <w:lang w:val="de-DE" w:eastAsia="en-GB"/>
              </w:rPr>
              <w:t xml:space="preserve"> also ein </w:t>
            </w:r>
            <w:proofErr w:type="spellStart"/>
            <w:r w:rsidRPr="00251F4E">
              <w:rPr>
                <w:rFonts w:eastAsia="Times New Roman" w:cs="Times New Roman"/>
                <w:lang w:val="de-DE" w:eastAsia="en-GB"/>
              </w:rPr>
              <w:t>kaestchen</w:t>
            </w:r>
            <w:proofErr w:type="spellEnd"/>
            <w:r w:rsidRPr="00251F4E">
              <w:rPr>
                <w:rFonts w:eastAsia="Times New Roman" w:cs="Times New Roman"/>
                <w:lang w:val="de-DE" w:eastAsia="en-GB"/>
              </w:rPr>
              <w:t xml:space="preserve"> mit </w:t>
            </w:r>
            <w:proofErr w:type="spellStart"/>
            <w:r w:rsidRPr="00251F4E">
              <w:rPr>
                <w:rFonts w:eastAsia="Times New Roman" w:cs="Times New Roman"/>
                <w:lang w:val="de-DE" w:eastAsia="en-GB"/>
              </w:rPr>
              <w:t>schatten</w:t>
            </w:r>
            <w:proofErr w:type="spellEnd"/>
            <w:r w:rsidRPr="00251F4E">
              <w:rPr>
                <w:rFonts w:eastAsia="Times New Roman" w:cs="Times New Roman"/>
                <w:lang w:val="de-DE" w:eastAsia="en-GB"/>
              </w:rPr>
              <w:t xml:space="preserve">, an der letzten </w:t>
            </w:r>
            <w:proofErr w:type="spellStart"/>
            <w:r w:rsidRPr="00251F4E">
              <w:rPr>
                <w:rFonts w:eastAsia="Times New Roman" w:cs="Times New Roman"/>
                <w:lang w:val="de-DE" w:eastAsia="en-GB"/>
              </w:rPr>
              <w:t>position</w:t>
            </w:r>
            <w:proofErr w:type="spellEnd"/>
            <w:r w:rsidRPr="00251F4E">
              <w:rPr>
                <w:rFonts w:eastAsia="Times New Roman" w:cs="Times New Roman"/>
                <w:lang w:val="de-DE" w:eastAsia="en-GB"/>
              </w:rPr>
              <w:t xml:space="preserve"> des Spielers</w:t>
            </w:r>
          </w:p>
          <w:p w14:paraId="5E319CE5"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Der Schatten wird in einer “</w:t>
            </w:r>
            <w:proofErr w:type="spellStart"/>
            <w:r w:rsidRPr="00251F4E">
              <w:rPr>
                <w:rFonts w:eastAsia="Times New Roman" w:cs="Times New Roman"/>
                <w:lang w:val="de-DE" w:eastAsia="en-GB"/>
              </w:rPr>
              <w:t>obsticles</w:t>
            </w:r>
            <w:proofErr w:type="spellEnd"/>
            <w:r w:rsidRPr="00251F4E">
              <w:rPr>
                <w:rFonts w:eastAsia="Times New Roman" w:cs="Times New Roman"/>
                <w:lang w:val="de-DE" w:eastAsia="en-GB"/>
              </w:rPr>
              <w:t xml:space="preserve">” liste gespeichert oder so </w:t>
            </w:r>
            <w:proofErr w:type="spellStart"/>
            <w:r w:rsidRPr="00251F4E">
              <w:rPr>
                <w:rFonts w:eastAsia="Times New Roman" w:cs="Times New Roman"/>
                <w:lang w:val="de-DE" w:eastAsia="en-GB"/>
              </w:rPr>
              <w:t>aehnlich</w:t>
            </w:r>
            <w:proofErr w:type="spellEnd"/>
          </w:p>
          <w:p w14:paraId="305CEC29" w14:textId="77777777" w:rsidR="009D45DE" w:rsidRPr="00251F4E" w:rsidRDefault="009D45DE" w:rsidP="009D45DE">
            <w:pPr>
              <w:pStyle w:val="ListParagraph"/>
              <w:numPr>
                <w:ilvl w:val="0"/>
                <w:numId w:val="80"/>
              </w:numPr>
              <w:rPr>
                <w:rFonts w:eastAsia="Times New Roman" w:cs="Times New Roman"/>
                <w:lang w:val="de-DE" w:eastAsia="en-GB"/>
              </w:rPr>
            </w:pPr>
            <w:r w:rsidRPr="00251F4E">
              <w:rPr>
                <w:rFonts w:eastAsia="Times New Roman" w:cs="Times New Roman"/>
                <w:lang w:val="de-DE" w:eastAsia="en-GB"/>
              </w:rPr>
              <w:t xml:space="preserve">Diese Methode wird </w:t>
            </w:r>
            <w:proofErr w:type="spellStart"/>
            <w:r w:rsidRPr="00251F4E">
              <w:rPr>
                <w:rFonts w:eastAsia="Times New Roman" w:cs="Times New Roman"/>
                <w:lang w:val="de-DE" w:eastAsia="en-GB"/>
              </w:rPr>
              <w:t>jedesmal</w:t>
            </w:r>
            <w:proofErr w:type="spellEnd"/>
            <w:r w:rsidRPr="00251F4E">
              <w:rPr>
                <w:rFonts w:eastAsia="Times New Roman" w:cs="Times New Roman"/>
                <w:lang w:val="de-DE" w:eastAsia="en-GB"/>
              </w:rPr>
              <w:t xml:space="preserve"> aufgerufen, wenn sich der Spieler 1 nach vorne bewegt.</w:t>
            </w:r>
          </w:p>
          <w:p w14:paraId="77DCBB1B" w14:textId="77777777" w:rsidR="009D45DE" w:rsidRPr="00251F4E" w:rsidRDefault="009D45DE" w:rsidP="009D45DE">
            <w:pPr>
              <w:rPr>
                <w:sz w:val="22"/>
                <w:szCs w:val="22"/>
                <w:lang w:val="de-DE"/>
              </w:rPr>
            </w:pPr>
          </w:p>
        </w:tc>
        <w:tc>
          <w:tcPr>
            <w:tcW w:w="2063" w:type="dxa"/>
          </w:tcPr>
          <w:p w14:paraId="73FD8116" w14:textId="2D2254AE" w:rsidR="009D45DE" w:rsidRPr="00251F4E" w:rsidRDefault="009D45DE" w:rsidP="009D45DE">
            <w:pPr>
              <w:rPr>
                <w:sz w:val="22"/>
                <w:szCs w:val="22"/>
                <w:lang w:val="de-DE"/>
              </w:rPr>
            </w:pPr>
            <w:r w:rsidRPr="00D9380C">
              <w:rPr>
                <w:sz w:val="22"/>
                <w:szCs w:val="22"/>
                <w:lang w:val="de-DE"/>
              </w:rPr>
              <w:t xml:space="preserve">Sollte kein Player Objekt initialisiert sein, die </w:t>
            </w:r>
            <w:proofErr w:type="spellStart"/>
            <w:r w:rsidRPr="00D9380C">
              <w:rPr>
                <w:sz w:val="22"/>
                <w:szCs w:val="22"/>
                <w:lang w:val="de-DE"/>
              </w:rPr>
              <w:t>methode</w:t>
            </w:r>
            <w:proofErr w:type="spellEnd"/>
            <w:r w:rsidRPr="00D9380C">
              <w:rPr>
                <w:sz w:val="22"/>
                <w:szCs w:val="22"/>
                <w:lang w:val="de-DE"/>
              </w:rPr>
              <w:t xml:space="preserve"> nicht ausgeführt (Error?)</w:t>
            </w:r>
          </w:p>
        </w:tc>
        <w:tc>
          <w:tcPr>
            <w:tcW w:w="1120" w:type="dxa"/>
          </w:tcPr>
          <w:p w14:paraId="0DA40804" w14:textId="77777777" w:rsidR="009D45DE" w:rsidRPr="00A9620F" w:rsidRDefault="009D45DE" w:rsidP="009D45DE">
            <w:pPr>
              <w:rPr>
                <w:sz w:val="22"/>
                <w:szCs w:val="22"/>
              </w:rPr>
            </w:pPr>
            <w:r>
              <w:rPr>
                <w:sz w:val="22"/>
                <w:szCs w:val="22"/>
              </w:rPr>
              <w:t>UC-8</w:t>
            </w:r>
          </w:p>
        </w:tc>
      </w:tr>
      <w:tr w:rsidR="009D45DE" w14:paraId="58215F19" w14:textId="77777777" w:rsidTr="009D45DE">
        <w:trPr>
          <w:trHeight w:val="276"/>
          <w:jc w:val="center"/>
        </w:trPr>
        <w:tc>
          <w:tcPr>
            <w:tcW w:w="3820" w:type="dxa"/>
          </w:tcPr>
          <w:p w14:paraId="2F9504EB" w14:textId="77777777" w:rsidR="009D45DE" w:rsidRDefault="009D45DE" w:rsidP="009D45DE">
            <w:pPr>
              <w:rPr>
                <w:rFonts w:eastAsia="Times New Roman" w:cs="Times New Roman"/>
                <w:lang w:val="en-DE" w:eastAsia="en-GB"/>
              </w:rPr>
            </w:pPr>
            <w:r w:rsidRPr="000053F1">
              <w:rPr>
                <w:rFonts w:eastAsia="Times New Roman" w:cs="Times New Roman"/>
                <w:lang w:val="en-DE" w:eastAsia="en-GB"/>
              </w:rPr>
              <w:t xml:space="preserve">gameOverTie() </w:t>
            </w:r>
          </w:p>
          <w:p w14:paraId="02EA83CA" w14:textId="77777777" w:rsidR="009D45DE" w:rsidRPr="007B773F" w:rsidRDefault="009D45DE" w:rsidP="009D45DE">
            <w:pPr>
              <w:rPr>
                <w:sz w:val="22"/>
                <w:szCs w:val="22"/>
              </w:rPr>
            </w:pPr>
          </w:p>
        </w:tc>
        <w:tc>
          <w:tcPr>
            <w:tcW w:w="3848" w:type="dxa"/>
          </w:tcPr>
          <w:p w14:paraId="79CE9CBE" w14:textId="77777777" w:rsidR="009D45DE" w:rsidRPr="000053F1" w:rsidRDefault="009D45DE" w:rsidP="009D45DE">
            <w:pPr>
              <w:numPr>
                <w:ilvl w:val="0"/>
                <w:numId w:val="75"/>
              </w:numPr>
              <w:ind w:left="360"/>
              <w:rPr>
                <w:rFonts w:eastAsia="Times New Roman" w:cs="Times New Roman"/>
                <w:lang w:val="en-DE" w:eastAsia="en-GB"/>
              </w:rPr>
            </w:pPr>
            <w:r w:rsidRPr="009F7103">
              <w:rPr>
                <w:rFonts w:eastAsia="Times New Roman" w:cs="Times New Roman"/>
                <w:lang w:val="de-DE" w:eastAsia="en-GB"/>
              </w:rPr>
              <w:t xml:space="preserve">ruft den </w:t>
            </w:r>
            <w:proofErr w:type="spellStart"/>
            <w:r w:rsidRPr="009F7103">
              <w:rPr>
                <w:rFonts w:eastAsia="Times New Roman" w:cs="Times New Roman"/>
                <w:lang w:val="de-DE" w:eastAsia="en-GB"/>
              </w:rPr>
              <w:t>gameOver</w:t>
            </w:r>
            <w:proofErr w:type="spellEnd"/>
            <w:r w:rsidRPr="009F7103">
              <w:rPr>
                <w:rFonts w:eastAsia="Times New Roman" w:cs="Times New Roman"/>
                <w:lang w:val="de-DE" w:eastAsia="en-GB"/>
              </w:rPr>
              <w:t xml:space="preserve"> screen auf </w:t>
            </w:r>
            <w:r>
              <w:rPr>
                <w:rFonts w:eastAsia="Times New Roman" w:cs="Times New Roman"/>
                <w:lang w:val="de-DE" w:eastAsia="en-GB"/>
              </w:rPr>
              <w:t>mit einem Schriftzug „unentschieden“</w:t>
            </w:r>
          </w:p>
          <w:p w14:paraId="0660265B" w14:textId="77777777" w:rsidR="009D45DE" w:rsidRPr="00251F4E" w:rsidRDefault="009D45DE" w:rsidP="009D45DE">
            <w:pPr>
              <w:rPr>
                <w:sz w:val="22"/>
                <w:szCs w:val="22"/>
                <w:lang w:val="de-DE"/>
              </w:rPr>
            </w:pPr>
          </w:p>
        </w:tc>
        <w:tc>
          <w:tcPr>
            <w:tcW w:w="2063" w:type="dxa"/>
          </w:tcPr>
          <w:p w14:paraId="54139A65" w14:textId="77777777" w:rsidR="009D45DE" w:rsidRPr="00251F4E" w:rsidRDefault="009D45DE" w:rsidP="009D45DE">
            <w:pPr>
              <w:rPr>
                <w:sz w:val="22"/>
                <w:szCs w:val="22"/>
                <w:lang w:val="de-DE"/>
              </w:rPr>
            </w:pPr>
          </w:p>
        </w:tc>
        <w:tc>
          <w:tcPr>
            <w:tcW w:w="1120" w:type="dxa"/>
          </w:tcPr>
          <w:p w14:paraId="34A925F1" w14:textId="77777777" w:rsidR="009D45DE" w:rsidRPr="00A9620F" w:rsidRDefault="009D45DE" w:rsidP="009D45DE">
            <w:pPr>
              <w:rPr>
                <w:sz w:val="22"/>
                <w:szCs w:val="22"/>
              </w:rPr>
            </w:pPr>
            <w:r>
              <w:rPr>
                <w:sz w:val="22"/>
                <w:szCs w:val="22"/>
              </w:rPr>
              <w:t>UC-9</w:t>
            </w:r>
          </w:p>
        </w:tc>
      </w:tr>
      <w:tr w:rsidR="009D45DE" w14:paraId="0173502B" w14:textId="77777777" w:rsidTr="009D45DE">
        <w:trPr>
          <w:trHeight w:val="276"/>
          <w:jc w:val="center"/>
        </w:trPr>
        <w:tc>
          <w:tcPr>
            <w:tcW w:w="3820" w:type="dxa"/>
          </w:tcPr>
          <w:p w14:paraId="134A260A" w14:textId="77777777" w:rsidR="009D45DE" w:rsidRPr="000053F1" w:rsidRDefault="009D45DE" w:rsidP="009D45DE">
            <w:pPr>
              <w:rPr>
                <w:rFonts w:eastAsia="Times New Roman" w:cs="Times New Roman"/>
                <w:lang w:val="en-DE" w:eastAsia="en-GB"/>
              </w:rPr>
            </w:pPr>
            <w:r w:rsidRPr="000053F1">
              <w:rPr>
                <w:rFonts w:eastAsia="Times New Roman" w:cs="Times New Roman"/>
                <w:lang w:val="en-DE" w:eastAsia="en-GB"/>
              </w:rPr>
              <w:t xml:space="preserve">gameOverWinner(Player) </w:t>
            </w:r>
          </w:p>
          <w:p w14:paraId="1EA20CF3" w14:textId="77777777" w:rsidR="009D45DE" w:rsidRPr="007B773F" w:rsidRDefault="009D45DE" w:rsidP="009D45DE">
            <w:pPr>
              <w:rPr>
                <w:sz w:val="22"/>
                <w:szCs w:val="22"/>
              </w:rPr>
            </w:pPr>
          </w:p>
        </w:tc>
        <w:tc>
          <w:tcPr>
            <w:tcW w:w="3848" w:type="dxa"/>
          </w:tcPr>
          <w:p w14:paraId="49D78C69" w14:textId="77777777" w:rsidR="009D45DE" w:rsidRDefault="009D45DE" w:rsidP="009D45DE">
            <w:pPr>
              <w:numPr>
                <w:ilvl w:val="0"/>
                <w:numId w:val="75"/>
              </w:numPr>
              <w:ind w:left="360"/>
              <w:rPr>
                <w:rFonts w:eastAsia="Times New Roman" w:cs="Times New Roman"/>
                <w:lang w:eastAsia="en-GB"/>
              </w:rPr>
            </w:pPr>
            <w:r w:rsidRPr="000053F1">
              <w:rPr>
                <w:rFonts w:eastAsia="Times New Roman" w:cs="Times New Roman"/>
                <w:lang w:val="en-DE" w:eastAsia="en-GB"/>
              </w:rPr>
              <w:t>Parameter = gewinner (player1. etc…)</w:t>
            </w:r>
          </w:p>
          <w:p w14:paraId="6D327295" w14:textId="77777777" w:rsidR="009D45DE" w:rsidRPr="000053F1" w:rsidRDefault="009D45DE" w:rsidP="009D45DE">
            <w:pPr>
              <w:numPr>
                <w:ilvl w:val="0"/>
                <w:numId w:val="75"/>
              </w:numPr>
              <w:ind w:left="360"/>
              <w:rPr>
                <w:rFonts w:eastAsia="Times New Roman" w:cs="Times New Roman"/>
                <w:lang w:val="en-DE" w:eastAsia="en-GB"/>
              </w:rPr>
            </w:pPr>
            <w:r w:rsidRPr="00A9620F">
              <w:rPr>
                <w:rFonts w:eastAsia="Times New Roman" w:cs="Times New Roman"/>
                <w:lang w:val="de-DE" w:eastAsia="en-GB"/>
              </w:rPr>
              <w:lastRenderedPageBreak/>
              <w:t xml:space="preserve">Ruft den </w:t>
            </w:r>
            <w:proofErr w:type="spellStart"/>
            <w:r w:rsidRPr="00A9620F">
              <w:rPr>
                <w:rFonts w:eastAsia="Times New Roman" w:cs="Times New Roman"/>
                <w:lang w:val="de-DE" w:eastAsia="en-GB"/>
              </w:rPr>
              <w:t>gameOver</w:t>
            </w:r>
            <w:proofErr w:type="spellEnd"/>
            <w:r w:rsidRPr="00A9620F">
              <w:rPr>
                <w:rFonts w:eastAsia="Times New Roman" w:cs="Times New Roman"/>
                <w:lang w:val="de-DE" w:eastAsia="en-GB"/>
              </w:rPr>
              <w:t xml:space="preserve"> screen auf mit </w:t>
            </w:r>
            <w:r>
              <w:rPr>
                <w:rFonts w:eastAsia="Times New Roman" w:cs="Times New Roman"/>
                <w:lang w:val="de-DE" w:eastAsia="en-GB"/>
              </w:rPr>
              <w:t>dem Namen des Gewinners</w:t>
            </w:r>
          </w:p>
          <w:p w14:paraId="4362A12F" w14:textId="77777777" w:rsidR="009D45DE" w:rsidRPr="00251F4E" w:rsidRDefault="009D45DE" w:rsidP="009D45DE">
            <w:pPr>
              <w:rPr>
                <w:sz w:val="22"/>
                <w:szCs w:val="22"/>
                <w:lang w:val="de-DE"/>
              </w:rPr>
            </w:pPr>
          </w:p>
        </w:tc>
        <w:tc>
          <w:tcPr>
            <w:tcW w:w="2063" w:type="dxa"/>
          </w:tcPr>
          <w:p w14:paraId="0147A0DD" w14:textId="77777777" w:rsidR="009D45DE" w:rsidRPr="00251F4E" w:rsidRDefault="009D45DE" w:rsidP="009D45DE">
            <w:pPr>
              <w:rPr>
                <w:sz w:val="22"/>
                <w:szCs w:val="22"/>
                <w:lang w:val="de-DE"/>
              </w:rPr>
            </w:pPr>
          </w:p>
        </w:tc>
        <w:tc>
          <w:tcPr>
            <w:tcW w:w="1120" w:type="dxa"/>
          </w:tcPr>
          <w:p w14:paraId="3E5296E3" w14:textId="77777777" w:rsidR="009D45DE" w:rsidRPr="00A9620F" w:rsidRDefault="009D45DE" w:rsidP="009D45DE">
            <w:pPr>
              <w:rPr>
                <w:sz w:val="22"/>
                <w:szCs w:val="22"/>
              </w:rPr>
            </w:pPr>
            <w:r>
              <w:rPr>
                <w:sz w:val="22"/>
                <w:szCs w:val="22"/>
              </w:rPr>
              <w:t>UC-9</w:t>
            </w: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4F23344B" w14:textId="4B0750DC" w:rsidR="00825C99" w:rsidRDefault="00825C99">
      <w:pPr>
        <w:pStyle w:val="BodyText"/>
        <w:rPr>
          <w:noProof/>
          <w:lang w:val="de-DE"/>
        </w:rPr>
      </w:pPr>
    </w:p>
    <w:p w14:paraId="72B5D911" w14:textId="4183241A" w:rsidR="00E76818" w:rsidRDefault="00E76818">
      <w:pPr>
        <w:pStyle w:val="BodyText"/>
        <w:rPr>
          <w:noProof/>
          <w:lang w:val="de-DE"/>
        </w:rPr>
      </w:pPr>
      <w:r>
        <w:rPr>
          <w:noProof/>
          <w:lang w:val="de-DE"/>
        </w:rPr>
        <w:drawing>
          <wp:inline distT="0" distB="0" distL="0" distR="0" wp14:anchorId="553B90E9" wp14:editId="0DA4CD1A">
            <wp:extent cx="6093372" cy="4941101"/>
            <wp:effectExtent l="0" t="0" r="317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66725" cy="5000582"/>
                    </a:xfrm>
                    <a:prstGeom prst="rect">
                      <a:avLst/>
                    </a:prstGeom>
                  </pic:spPr>
                </pic:pic>
              </a:graphicData>
            </a:graphic>
          </wp:inline>
        </w:drawing>
      </w:r>
    </w:p>
    <w:p w14:paraId="67ACC776" w14:textId="734016B1" w:rsidR="00E76818" w:rsidRDefault="00E76818" w:rsidP="00E76818">
      <w:pPr>
        <w:pStyle w:val="BodyText"/>
        <w:rPr>
          <w:lang w:val="de-DE"/>
        </w:rPr>
      </w:pPr>
      <w:bookmarkStart w:id="18" w:name="X5e167288a0c21296dcc8d1936f6d7d1ef5759ba"/>
    </w:p>
    <w:p w14:paraId="6F10768E" w14:textId="4A122A3E" w:rsidR="00E76818" w:rsidRDefault="009001D5" w:rsidP="00E76818">
      <w:pPr>
        <w:pStyle w:val="Heading2"/>
        <w:rPr>
          <w:lang w:val="de-DE"/>
        </w:rPr>
      </w:pPr>
      <w:r>
        <w:rPr>
          <w:noProof/>
          <w:lang w:val="de-DE"/>
        </w:rPr>
        <w:lastRenderedPageBreak/>
        <w:drawing>
          <wp:anchor distT="0" distB="0" distL="114300" distR="114300" simplePos="0" relativeHeight="251660288" behindDoc="0" locked="0" layoutInCell="1" allowOverlap="1" wp14:anchorId="217FDEEB" wp14:editId="4A94DCB4">
            <wp:simplePos x="0" y="0"/>
            <wp:positionH relativeFrom="column">
              <wp:posOffset>-15240</wp:posOffset>
            </wp:positionH>
            <wp:positionV relativeFrom="paragraph">
              <wp:posOffset>-189318</wp:posOffset>
            </wp:positionV>
            <wp:extent cx="5994400" cy="4571404"/>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94400" cy="4571404"/>
                    </a:xfrm>
                    <a:prstGeom prst="rect">
                      <a:avLst/>
                    </a:prstGeom>
                  </pic:spPr>
                </pic:pic>
              </a:graphicData>
            </a:graphic>
            <wp14:sizeRelH relativeFrom="page">
              <wp14:pctWidth>0</wp14:pctWidth>
            </wp14:sizeRelH>
            <wp14:sizeRelV relativeFrom="page">
              <wp14:pctHeight>0</wp14:pctHeight>
            </wp14:sizeRelV>
          </wp:anchor>
        </w:drawing>
      </w:r>
    </w:p>
    <w:p w14:paraId="712DF3D2" w14:textId="027E8071" w:rsidR="00E76818" w:rsidRDefault="00E76818" w:rsidP="00E76818">
      <w:pPr>
        <w:pStyle w:val="Heading2"/>
        <w:rPr>
          <w:lang w:val="de-DE"/>
        </w:rPr>
      </w:pPr>
    </w:p>
    <w:p w14:paraId="2936463F" w14:textId="7B597850" w:rsidR="00E76818" w:rsidRDefault="00E76818" w:rsidP="00E76818">
      <w:pPr>
        <w:pStyle w:val="Heading2"/>
        <w:rPr>
          <w:lang w:val="de-DE"/>
        </w:rPr>
      </w:pPr>
    </w:p>
    <w:p w14:paraId="64CB544E" w14:textId="647B6B44" w:rsidR="00E76818" w:rsidRDefault="00E76818" w:rsidP="00E76818">
      <w:pPr>
        <w:pStyle w:val="Heading2"/>
        <w:rPr>
          <w:lang w:val="de-DE"/>
        </w:rPr>
      </w:pPr>
    </w:p>
    <w:p w14:paraId="0880D3B7" w14:textId="46C2BCD7" w:rsidR="00E76818" w:rsidRDefault="00E76818" w:rsidP="00E76818">
      <w:pPr>
        <w:pStyle w:val="Heading2"/>
        <w:rPr>
          <w:lang w:val="de-DE"/>
        </w:rPr>
      </w:pPr>
    </w:p>
    <w:p w14:paraId="2473895B" w14:textId="783B8877" w:rsidR="00E76818" w:rsidRDefault="00E76818" w:rsidP="00E76818">
      <w:pPr>
        <w:pStyle w:val="Heading2"/>
        <w:rPr>
          <w:lang w:val="de-DE"/>
        </w:rPr>
      </w:pPr>
    </w:p>
    <w:p w14:paraId="6A8EBE43" w14:textId="482DE2CB" w:rsidR="00E76818" w:rsidRDefault="00E76818" w:rsidP="00E76818">
      <w:pPr>
        <w:pStyle w:val="Heading2"/>
        <w:rPr>
          <w:lang w:val="de-DE"/>
        </w:rPr>
      </w:pPr>
    </w:p>
    <w:p w14:paraId="2C27783D" w14:textId="0E2F84E8" w:rsidR="00E76818" w:rsidRPr="00E76818" w:rsidRDefault="00E76818" w:rsidP="00E76818">
      <w:pPr>
        <w:pStyle w:val="BodyText"/>
        <w:rPr>
          <w:lang w:val="de-DE"/>
        </w:rPr>
      </w:pPr>
    </w:p>
    <w:p w14:paraId="46845265" w14:textId="434816A1" w:rsidR="00E76818" w:rsidRDefault="00E76818">
      <w:pPr>
        <w:pStyle w:val="Heading2"/>
        <w:rPr>
          <w:lang w:val="de-DE"/>
        </w:rPr>
      </w:pPr>
    </w:p>
    <w:p w14:paraId="575BCA00" w14:textId="55C7D472" w:rsidR="00E76818" w:rsidRDefault="00E76818">
      <w:pPr>
        <w:pStyle w:val="Heading2"/>
        <w:rPr>
          <w:lang w:val="de-DE"/>
        </w:rPr>
      </w:pPr>
    </w:p>
    <w:p w14:paraId="47A318BC" w14:textId="7F2D8CDF" w:rsidR="009224B0" w:rsidRDefault="009224B0">
      <w:pPr>
        <w:pStyle w:val="Heading2"/>
        <w:rPr>
          <w:lang w:val="de-DE"/>
        </w:rPr>
      </w:pPr>
    </w:p>
    <w:p w14:paraId="1F5E197E" w14:textId="5A9E985E" w:rsidR="009224B0" w:rsidRDefault="009224B0">
      <w:pPr>
        <w:pStyle w:val="Heading2"/>
        <w:rPr>
          <w:lang w:val="de-DE"/>
        </w:rPr>
      </w:pPr>
    </w:p>
    <w:p w14:paraId="6945C56A" w14:textId="1CB600C7" w:rsidR="009224B0" w:rsidRDefault="009224B0">
      <w:pPr>
        <w:pStyle w:val="Heading2"/>
        <w:rPr>
          <w:lang w:val="de-DE"/>
        </w:rPr>
      </w:pPr>
    </w:p>
    <w:p w14:paraId="627969A7" w14:textId="236252A0" w:rsidR="009224B0" w:rsidRDefault="009224B0">
      <w:pPr>
        <w:pStyle w:val="Heading2"/>
        <w:rPr>
          <w:lang w:val="de-DE"/>
        </w:rPr>
      </w:pPr>
      <w:r>
        <w:rPr>
          <w:noProof/>
          <w:lang w:val="de-DE"/>
        </w:rPr>
        <w:drawing>
          <wp:anchor distT="0" distB="0" distL="114300" distR="114300" simplePos="0" relativeHeight="251661312" behindDoc="0" locked="0" layoutInCell="1" allowOverlap="1" wp14:anchorId="1CE1E6A0" wp14:editId="4662824C">
            <wp:simplePos x="0" y="0"/>
            <wp:positionH relativeFrom="column">
              <wp:posOffset>-14646</wp:posOffset>
            </wp:positionH>
            <wp:positionV relativeFrom="paragraph">
              <wp:posOffset>206003</wp:posOffset>
            </wp:positionV>
            <wp:extent cx="5994400" cy="4397175"/>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4400" cy="4397175"/>
                    </a:xfrm>
                    <a:prstGeom prst="rect">
                      <a:avLst/>
                    </a:prstGeom>
                  </pic:spPr>
                </pic:pic>
              </a:graphicData>
            </a:graphic>
            <wp14:sizeRelH relativeFrom="page">
              <wp14:pctWidth>0</wp14:pctWidth>
            </wp14:sizeRelH>
            <wp14:sizeRelV relativeFrom="page">
              <wp14:pctHeight>0</wp14:pctHeight>
            </wp14:sizeRelV>
          </wp:anchor>
        </w:drawing>
      </w:r>
    </w:p>
    <w:p w14:paraId="620C5D1F" w14:textId="63CD7D2A" w:rsidR="009224B0" w:rsidRDefault="009224B0">
      <w:pPr>
        <w:pStyle w:val="Heading2"/>
        <w:rPr>
          <w:lang w:val="de-DE"/>
        </w:rPr>
      </w:pPr>
    </w:p>
    <w:p w14:paraId="57E769A7" w14:textId="0BB00555" w:rsidR="009224B0" w:rsidRDefault="009224B0" w:rsidP="009224B0">
      <w:pPr>
        <w:pStyle w:val="BodyText"/>
        <w:rPr>
          <w:lang w:val="de-DE"/>
        </w:rPr>
      </w:pPr>
    </w:p>
    <w:p w14:paraId="4CDD2C70" w14:textId="66CCE1AF" w:rsidR="009224B0" w:rsidRDefault="009224B0" w:rsidP="009224B0">
      <w:pPr>
        <w:pStyle w:val="BodyText"/>
        <w:rPr>
          <w:lang w:val="de-DE"/>
        </w:rPr>
      </w:pPr>
    </w:p>
    <w:p w14:paraId="54E03283" w14:textId="4391546E" w:rsidR="009224B0" w:rsidRDefault="009224B0" w:rsidP="009224B0">
      <w:pPr>
        <w:pStyle w:val="BodyText"/>
        <w:rPr>
          <w:lang w:val="de-DE"/>
        </w:rPr>
      </w:pPr>
    </w:p>
    <w:p w14:paraId="407ECEBA" w14:textId="585F787C" w:rsidR="009224B0" w:rsidRDefault="009224B0" w:rsidP="009224B0">
      <w:pPr>
        <w:pStyle w:val="BodyText"/>
        <w:rPr>
          <w:lang w:val="de-DE"/>
        </w:rPr>
      </w:pPr>
    </w:p>
    <w:p w14:paraId="76B8EFB0" w14:textId="71086EE5" w:rsidR="009224B0" w:rsidRDefault="009224B0" w:rsidP="009224B0">
      <w:pPr>
        <w:pStyle w:val="BodyText"/>
        <w:rPr>
          <w:lang w:val="de-DE"/>
        </w:rPr>
      </w:pPr>
    </w:p>
    <w:p w14:paraId="5D7E097B" w14:textId="473EA2BA" w:rsidR="009224B0" w:rsidRDefault="009224B0" w:rsidP="009224B0">
      <w:pPr>
        <w:pStyle w:val="BodyText"/>
        <w:rPr>
          <w:lang w:val="de-DE"/>
        </w:rPr>
      </w:pPr>
    </w:p>
    <w:p w14:paraId="48F59AC1" w14:textId="113EA825" w:rsidR="009224B0" w:rsidRDefault="009224B0" w:rsidP="009224B0">
      <w:pPr>
        <w:pStyle w:val="BodyText"/>
        <w:rPr>
          <w:lang w:val="de-DE"/>
        </w:rPr>
      </w:pPr>
    </w:p>
    <w:p w14:paraId="2BC5589A" w14:textId="6706DF86" w:rsidR="009224B0" w:rsidRDefault="009224B0" w:rsidP="009224B0">
      <w:pPr>
        <w:pStyle w:val="BodyText"/>
        <w:rPr>
          <w:lang w:val="de-DE"/>
        </w:rPr>
      </w:pPr>
    </w:p>
    <w:p w14:paraId="02535896" w14:textId="04A6BECA" w:rsidR="009224B0" w:rsidRPr="009224B0" w:rsidRDefault="009224B0" w:rsidP="009224B0">
      <w:pPr>
        <w:pStyle w:val="BodyText"/>
        <w:rPr>
          <w:lang w:val="de-DE"/>
        </w:rPr>
      </w:pPr>
    </w:p>
    <w:p w14:paraId="0C95C632" w14:textId="0BF1F3C6" w:rsidR="009224B0" w:rsidRDefault="009001D5">
      <w:pPr>
        <w:pStyle w:val="Heading2"/>
        <w:rPr>
          <w:lang w:val="de-DE"/>
        </w:rPr>
      </w:pPr>
      <w:r>
        <w:rPr>
          <w:noProof/>
          <w:lang w:val="de-DE"/>
        </w:rPr>
        <w:lastRenderedPageBreak/>
        <w:drawing>
          <wp:anchor distT="0" distB="0" distL="114300" distR="114300" simplePos="0" relativeHeight="251662336" behindDoc="0" locked="0" layoutInCell="1" allowOverlap="1" wp14:anchorId="1BF8265B" wp14:editId="020B39AA">
            <wp:simplePos x="0" y="0"/>
            <wp:positionH relativeFrom="column">
              <wp:posOffset>-38713</wp:posOffset>
            </wp:positionH>
            <wp:positionV relativeFrom="paragraph">
              <wp:posOffset>-441325</wp:posOffset>
            </wp:positionV>
            <wp:extent cx="5995022" cy="3231931"/>
            <wp:effectExtent l="0" t="0" r="0" b="0"/>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95022" cy="3231931"/>
                    </a:xfrm>
                    <a:prstGeom prst="rect">
                      <a:avLst/>
                    </a:prstGeom>
                  </pic:spPr>
                </pic:pic>
              </a:graphicData>
            </a:graphic>
            <wp14:sizeRelH relativeFrom="page">
              <wp14:pctWidth>0</wp14:pctWidth>
            </wp14:sizeRelH>
            <wp14:sizeRelV relativeFrom="page">
              <wp14:pctHeight>0</wp14:pctHeight>
            </wp14:sizeRelV>
          </wp:anchor>
        </w:drawing>
      </w:r>
    </w:p>
    <w:p w14:paraId="1E96331E" w14:textId="77777777" w:rsidR="009224B0" w:rsidRDefault="009224B0">
      <w:pPr>
        <w:pStyle w:val="Heading2"/>
        <w:rPr>
          <w:lang w:val="de-DE"/>
        </w:rPr>
      </w:pPr>
    </w:p>
    <w:p w14:paraId="726CA8C5" w14:textId="77777777" w:rsidR="009224B0" w:rsidRDefault="009224B0">
      <w:pPr>
        <w:pStyle w:val="Heading2"/>
        <w:rPr>
          <w:lang w:val="de-DE"/>
        </w:rPr>
      </w:pPr>
    </w:p>
    <w:p w14:paraId="2CECD2B2" w14:textId="77777777" w:rsidR="009224B0" w:rsidRDefault="009224B0">
      <w:pPr>
        <w:pStyle w:val="Heading2"/>
        <w:rPr>
          <w:lang w:val="de-DE"/>
        </w:rPr>
      </w:pPr>
    </w:p>
    <w:p w14:paraId="2077A0C1" w14:textId="77777777" w:rsidR="009224B0" w:rsidRDefault="009224B0">
      <w:pPr>
        <w:pStyle w:val="Heading2"/>
        <w:rPr>
          <w:lang w:val="de-DE"/>
        </w:rPr>
      </w:pPr>
    </w:p>
    <w:p w14:paraId="58A3561A" w14:textId="77777777" w:rsidR="009224B0" w:rsidRDefault="009224B0">
      <w:pPr>
        <w:pStyle w:val="Heading2"/>
        <w:rPr>
          <w:lang w:val="de-DE"/>
        </w:rPr>
      </w:pPr>
    </w:p>
    <w:p w14:paraId="449A12D2" w14:textId="77777777" w:rsidR="009224B0" w:rsidRDefault="009224B0">
      <w:pPr>
        <w:pStyle w:val="Heading2"/>
        <w:rPr>
          <w:lang w:val="de-DE"/>
        </w:rPr>
      </w:pPr>
    </w:p>
    <w:p w14:paraId="1265FAFD" w14:textId="77777777" w:rsidR="009001D5" w:rsidRDefault="009001D5">
      <w:pPr>
        <w:pStyle w:val="Heading2"/>
        <w:rPr>
          <w:lang w:val="de-DE"/>
        </w:rPr>
      </w:pPr>
    </w:p>
    <w:p w14:paraId="453B8EED" w14:textId="77777777" w:rsidR="009001D5" w:rsidRDefault="009001D5">
      <w:pPr>
        <w:pStyle w:val="Heading2"/>
        <w:rPr>
          <w:lang w:val="de-DE"/>
        </w:rPr>
      </w:pPr>
    </w:p>
    <w:p w14:paraId="6D51A511" w14:textId="77777777" w:rsidR="009001D5" w:rsidRDefault="009001D5">
      <w:pPr>
        <w:pStyle w:val="Heading2"/>
        <w:rPr>
          <w:lang w:val="de-DE"/>
        </w:rPr>
      </w:pPr>
    </w:p>
    <w:p w14:paraId="73301E1B" w14:textId="77777777" w:rsidR="009001D5" w:rsidRDefault="009001D5">
      <w:pPr>
        <w:pStyle w:val="Heading2"/>
        <w:rPr>
          <w:lang w:val="de-DE"/>
        </w:rPr>
      </w:pPr>
    </w:p>
    <w:p w14:paraId="1CAFD1F3" w14:textId="70366E3D" w:rsidR="00825C99" w:rsidRPr="00C8116B" w:rsidRDefault="00CC29B6">
      <w:pPr>
        <w:pStyle w:val="Heading2"/>
        <w:rPr>
          <w:lang w:val="de-DE"/>
        </w:rPr>
      </w:pPr>
      <w:r w:rsidRPr="00C8116B">
        <w:rPr>
          <w:lang w:val="de-DE"/>
        </w:rPr>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 xml:space="preserve">(optional:)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w:t>
      </w:r>
      <w:r w:rsidRPr="00C8116B">
        <w:rPr>
          <w:lang w:val="de-DE"/>
        </w:rPr>
        <w:lastRenderedPageBreak/>
        <w:t>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9"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lastRenderedPageBreak/>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20" w:name="Xb041fe08fd6e6904063f4ed4649c012218339a1"/>
      <w:bookmarkEnd w:id="19"/>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21" w:name="Xbceb7ea8dbd2616de5f84ac6a9fd75ee547552e"/>
      <w:bookmarkEnd w:id="20"/>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22" w:name="X9aa240df1525ec6d390664619abb25e3ab6c935"/>
      <w:bookmarkEnd w:id="21"/>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23" w:name="Xce03f2a8173c03a497cf975a963892097a897ee"/>
      <w:bookmarkEnd w:id="22"/>
      <w:r w:rsidRPr="00C8116B">
        <w:rPr>
          <w:lang w:val="de-DE"/>
        </w:rPr>
        <w:t>&lt;Name Schnittstelle m&gt;</w:t>
      </w:r>
    </w:p>
    <w:p w14:paraId="5E16D83A" w14:textId="77777777" w:rsidR="00825C99" w:rsidRPr="00C8116B" w:rsidRDefault="00CC29B6">
      <w:pPr>
        <w:pStyle w:val="Heading2"/>
        <w:rPr>
          <w:lang w:val="de-DE"/>
        </w:rPr>
      </w:pPr>
      <w:bookmarkStart w:id="24" w:name="X4e28e78288b972ef597af89fecfd75e3570f52b"/>
      <w:bookmarkEnd w:id="18"/>
      <w:bookmarkEnd w:id="23"/>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25"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26" w:name="X1dd6c489aafe578183cce818e0f5ae6990adc6e"/>
      <w:bookmarkEnd w:id="25"/>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27" w:name="Xb765ca2248da1e4a78de5ce81b3464c685b1243"/>
      <w:bookmarkEnd w:id="26"/>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8" w:name="X425fe72c1062c430e590ab4d02fe03eb7be99cb"/>
      <w:bookmarkEnd w:id="24"/>
      <w:bookmarkEnd w:id="27"/>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9" w:name="X9c687e538af53bf3620a35f020ebf3d71ec395b"/>
      <w:r w:rsidRPr="00C8116B">
        <w:rPr>
          <w:lang w:val="de-DE"/>
        </w:rPr>
        <w:lastRenderedPageBreak/>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30" w:name="X1d7811810cc229d42197eea0330c3da84eee759"/>
      <w:bookmarkEnd w:id="29"/>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31" w:name="X1426d009a9e803cab3ebad17855eb33c86109bd"/>
      <w:bookmarkEnd w:id="30"/>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32" w:name="section-runtime-view"/>
      <w:bookmarkEnd w:id="17"/>
      <w:bookmarkEnd w:id="28"/>
      <w:bookmarkEnd w:id="31"/>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lastRenderedPageBreak/>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33"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34" w:name="X4ae5b5c571db2b577743cc139fc1cd512f72cc6"/>
      <w:bookmarkEnd w:id="33"/>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35" w:name="Xc82387836e2780988745a8c73cc2c3f9f717023"/>
      <w:bookmarkEnd w:id="34"/>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36" w:name="section-deployment-view"/>
      <w:bookmarkEnd w:id="32"/>
      <w:bookmarkEnd w:id="35"/>
      <w:r w:rsidRPr="00C8116B">
        <w:rPr>
          <w:lang w:val="de-DE"/>
        </w:rPr>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lastRenderedPageBreak/>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21">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37"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8" w:name="Xff8313a15ecec4f472bfa3b76a39372d4ee39b9"/>
      <w:bookmarkEnd w:id="37"/>
      <w:r w:rsidRPr="00C8116B">
        <w:rPr>
          <w:lang w:val="de-DE"/>
        </w:rPr>
        <w:lastRenderedPageBreak/>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9"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40" w:name="Xc1e32b9b45a1c470cb84169ea2b1631bbfe0051"/>
      <w:bookmarkEnd w:id="39"/>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41" w:name="X82c9f279252242e02f2d1cfd268f4ef6a8fe8f8"/>
      <w:bookmarkEnd w:id="40"/>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42" w:name="section-concepts"/>
      <w:bookmarkEnd w:id="36"/>
      <w:bookmarkEnd w:id="38"/>
      <w:bookmarkEnd w:id="41"/>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lastRenderedPageBreak/>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22"/>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23">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43" w:name="X7ba6ae5d291642f09cae18d2ecfbc46c933d214"/>
      <w:r w:rsidRPr="00C8116B">
        <w:rPr>
          <w:i/>
          <w:iCs/>
          <w:lang w:val="de-DE"/>
        </w:rPr>
        <w:lastRenderedPageBreak/>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44" w:name="X5b23c603f5346b02941c16072254397c44cafdf"/>
      <w:bookmarkEnd w:id="43"/>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45" w:name="X3a85ba5858978e108a67978765d59204bba1bb7"/>
      <w:bookmarkEnd w:id="44"/>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46" w:name="section-design-decisions"/>
      <w:bookmarkEnd w:id="42"/>
      <w:bookmarkEnd w:id="45"/>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rsidR="00000000">
        <w:fldChar w:fldCharType="begin"/>
      </w:r>
      <w:r w:rsidR="00000000" w:rsidRPr="00E76818">
        <w:rPr>
          <w:lang w:val="de-DE"/>
        </w:rPr>
        <w:instrText>HYPERLINK "https://cognitect.com/blog/2011/11/15/documenting-architecture-decisions" \h</w:instrText>
      </w:r>
      <w:r w:rsidR="00000000">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sidR="00000000">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4">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47" w:name="section-quality-scenarios"/>
      <w:bookmarkEnd w:id="46"/>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lastRenderedPageBreak/>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5">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8"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9" w:name="X740181bdbb843c37e59274c0753d6c84294abb3"/>
      <w:bookmarkEnd w:id="48"/>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w:t>
      </w:r>
      <w:r w:rsidRPr="00C8116B">
        <w:rPr>
          <w:lang w:val="de-DE"/>
        </w:rPr>
        <w:lastRenderedPageBreak/>
        <w:t xml:space="preserve">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50" w:name="section-technical-risks"/>
      <w:bookmarkEnd w:id="47"/>
      <w:bookmarkEnd w:id="49"/>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6">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51" w:name="section-glossary"/>
      <w:bookmarkEnd w:id="50"/>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lastRenderedPageBreak/>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7">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51"/>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06CF" w14:textId="77777777" w:rsidR="00325168" w:rsidRDefault="00325168">
      <w:pPr>
        <w:spacing w:after="0"/>
      </w:pPr>
      <w:r>
        <w:separator/>
      </w:r>
    </w:p>
  </w:endnote>
  <w:endnote w:type="continuationSeparator" w:id="0">
    <w:p w14:paraId="66FB8DDE" w14:textId="77777777" w:rsidR="00325168" w:rsidRDefault="00325168">
      <w:pPr>
        <w:spacing w:after="0"/>
      </w:pPr>
      <w:r>
        <w:continuationSeparator/>
      </w:r>
    </w:p>
  </w:endnote>
  <w:endnote w:type="continuationNotice" w:id="1">
    <w:p w14:paraId="1BFD04E8" w14:textId="77777777" w:rsidR="00325168" w:rsidRDefault="0032516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7537" w14:textId="77777777" w:rsidR="00325168" w:rsidRDefault="00325168">
      <w:r>
        <w:separator/>
      </w:r>
    </w:p>
  </w:footnote>
  <w:footnote w:type="continuationSeparator" w:id="0">
    <w:p w14:paraId="4BE48416" w14:textId="77777777" w:rsidR="00325168" w:rsidRDefault="00325168">
      <w:r>
        <w:continuationSeparator/>
      </w:r>
    </w:p>
  </w:footnote>
  <w:footnote w:type="continuationNotice" w:id="1">
    <w:p w14:paraId="1E67A68B" w14:textId="77777777" w:rsidR="00325168" w:rsidRDefault="0032516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7"/>
  </w:num>
  <w:num w:numId="32" w16cid:durableId="306740458">
    <w:abstractNumId w:val="5"/>
  </w:num>
  <w:num w:numId="33" w16cid:durableId="1989357990">
    <w:abstractNumId w:val="13"/>
  </w:num>
  <w:num w:numId="34" w16cid:durableId="1983541665">
    <w:abstractNumId w:val="58"/>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1"/>
  </w:num>
  <w:num w:numId="55" w16cid:durableId="1248540170">
    <w:abstractNumId w:val="8"/>
  </w:num>
  <w:num w:numId="56" w16cid:durableId="1587571349">
    <w:abstractNumId w:val="14"/>
  </w:num>
  <w:num w:numId="57" w16cid:durableId="724646664">
    <w:abstractNumId w:val="56"/>
  </w:num>
  <w:num w:numId="58" w16cid:durableId="1909877584">
    <w:abstractNumId w:val="27"/>
  </w:num>
  <w:num w:numId="59" w16cid:durableId="952201494">
    <w:abstractNumId w:val="21"/>
  </w:num>
  <w:num w:numId="60" w16cid:durableId="398864612">
    <w:abstractNumId w:val="60"/>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9"/>
  </w:num>
  <w:num w:numId="78" w16cid:durableId="752510369">
    <w:abstractNumId w:val="53"/>
  </w:num>
  <w:num w:numId="79" w16cid:durableId="512426630">
    <w:abstractNumId w:val="40"/>
  </w:num>
  <w:num w:numId="80" w16cid:durableId="1853176999">
    <w:abstractNumId w:val="26"/>
  </w:num>
  <w:num w:numId="81" w16cid:durableId="1066951132">
    <w:abstractNumId w:val="5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Dominik">
    <w15:presenceInfo w15:providerId="AD" w15:userId="S::dominik.martin@haw-hamburg.de::6c622ef6-2127-44ab-8a55-4a8b86c66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3286E"/>
    <w:rsid w:val="00164CEE"/>
    <w:rsid w:val="00246AC7"/>
    <w:rsid w:val="00251F4E"/>
    <w:rsid w:val="0029609B"/>
    <w:rsid w:val="002A2826"/>
    <w:rsid w:val="002C3BFF"/>
    <w:rsid w:val="00310CB5"/>
    <w:rsid w:val="00325168"/>
    <w:rsid w:val="00367A22"/>
    <w:rsid w:val="003A74CE"/>
    <w:rsid w:val="00614950"/>
    <w:rsid w:val="00635AE5"/>
    <w:rsid w:val="00642859"/>
    <w:rsid w:val="006922DD"/>
    <w:rsid w:val="006C17E0"/>
    <w:rsid w:val="006F5088"/>
    <w:rsid w:val="00722D56"/>
    <w:rsid w:val="007260D3"/>
    <w:rsid w:val="00825C99"/>
    <w:rsid w:val="0086170B"/>
    <w:rsid w:val="00881A7B"/>
    <w:rsid w:val="008B3BFA"/>
    <w:rsid w:val="008E3FBD"/>
    <w:rsid w:val="009001D5"/>
    <w:rsid w:val="0090069B"/>
    <w:rsid w:val="009224B0"/>
    <w:rsid w:val="009439EB"/>
    <w:rsid w:val="00996C5C"/>
    <w:rsid w:val="009C5090"/>
    <w:rsid w:val="009D45DE"/>
    <w:rsid w:val="009D543C"/>
    <w:rsid w:val="009F7103"/>
    <w:rsid w:val="00A172DA"/>
    <w:rsid w:val="00A63AAB"/>
    <w:rsid w:val="00A80D05"/>
    <w:rsid w:val="00A93EC0"/>
    <w:rsid w:val="00A94882"/>
    <w:rsid w:val="00AB057D"/>
    <w:rsid w:val="00AC67A5"/>
    <w:rsid w:val="00AE0157"/>
    <w:rsid w:val="00B36890"/>
    <w:rsid w:val="00BB7659"/>
    <w:rsid w:val="00BE6D5D"/>
    <w:rsid w:val="00C21FFC"/>
    <w:rsid w:val="00C417CF"/>
    <w:rsid w:val="00C74B59"/>
    <w:rsid w:val="00C74EED"/>
    <w:rsid w:val="00C8116B"/>
    <w:rsid w:val="00CA4F55"/>
    <w:rsid w:val="00CC29B6"/>
    <w:rsid w:val="00D440C6"/>
    <w:rsid w:val="00D71B4B"/>
    <w:rsid w:val="00D809C9"/>
    <w:rsid w:val="00DC3E69"/>
    <w:rsid w:val="00DD0EB0"/>
    <w:rsid w:val="00E05404"/>
    <w:rsid w:val="00E542A1"/>
    <w:rsid w:val="00E73FDC"/>
    <w:rsid w:val="00E76818"/>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6.jpg"/><Relationship Id="rId26" Type="http://schemas.openxmlformats.org/officeDocument/2006/relationships/hyperlink" Target="https://docs.arc42.org/section-11/"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image" Target="media/image5.jpg"/><Relationship Id="rId25" Type="http://schemas.openxmlformats.org/officeDocument/2006/relationships/hyperlink" Target="https://docs.arc42.org/section-10/" TargetMode="Externa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docs.arc42.org/section-6/"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hyperlink" Target="https://docs.arc42.org/section-9/"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fontTable" Target="fontTable.xml"/><Relationship Id="rId10" Type="http://schemas.openxmlformats.org/officeDocument/2006/relationships/hyperlink" Target="mailto:Can.heintze@haw-hamburg.de" TargetMode="Externa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arc42.org/section-1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28</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26</cp:revision>
  <dcterms:created xsi:type="dcterms:W3CDTF">2022-10-06T15:41:00Z</dcterms:created>
  <dcterms:modified xsi:type="dcterms:W3CDTF">2022-11-08T17:57:00Z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