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D43D" w14:textId="77777777" w:rsidR="00825C99" w:rsidRPr="00C8116B" w:rsidRDefault="00CC29B6">
      <w:pPr>
        <w:pStyle w:val="Title"/>
        <w:rPr>
          <w:lang w:val="de-DE"/>
        </w:rPr>
      </w:pPr>
      <w:r>
        <w:rPr>
          <w:noProof/>
        </w:rPr>
        <w:drawing>
          <wp:inline distT="0" distB="0" distL="0" distR="0" wp14:anchorId="04E64BA2" wp14:editId="11F02C71">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C8116B">
        <w:rPr>
          <w:lang w:val="de-DE"/>
        </w:rPr>
        <w:t xml:space="preserve"> Template</w:t>
      </w:r>
    </w:p>
    <w:p w14:paraId="4ADB054C" w14:textId="77777777" w:rsidR="00825C99" w:rsidRPr="00C8116B" w:rsidRDefault="00CC29B6">
      <w:pPr>
        <w:pStyle w:val="Date"/>
        <w:rPr>
          <w:lang w:val="de-DE"/>
        </w:rPr>
      </w:pPr>
      <w:r w:rsidRPr="00C8116B">
        <w:rPr>
          <w:lang w:val="de-DE"/>
        </w:rPr>
        <w:t>Mai 2022</w:t>
      </w:r>
    </w:p>
    <w:p w14:paraId="4F6705FB" w14:textId="77777777" w:rsidR="00825C99" w:rsidRPr="00C8116B" w:rsidRDefault="00825C99">
      <w:pPr>
        <w:pStyle w:val="Heading1"/>
        <w:rPr>
          <w:lang w:val="de-DE"/>
        </w:rPr>
      </w:pPr>
    </w:p>
    <w:p w14:paraId="3E5D5210" w14:textId="77777777" w:rsidR="00825C99" w:rsidRPr="00C8116B" w:rsidRDefault="00CC29B6">
      <w:pPr>
        <w:pStyle w:val="FirstParagraph"/>
        <w:rPr>
          <w:lang w:val="de-DE"/>
        </w:rPr>
      </w:pPr>
      <w:r w:rsidRPr="00C8116B">
        <w:rPr>
          <w:b/>
          <w:bCs/>
          <w:lang w:val="de-DE"/>
        </w:rPr>
        <w:t>Über arc42</w:t>
      </w:r>
    </w:p>
    <w:p w14:paraId="1D220E86" w14:textId="77777777" w:rsidR="00825C99" w:rsidRPr="00C8116B" w:rsidRDefault="00CC29B6">
      <w:pPr>
        <w:pStyle w:val="BodyText"/>
        <w:rPr>
          <w:lang w:val="de-DE"/>
        </w:rPr>
      </w:pPr>
      <w:r w:rsidRPr="00C8116B">
        <w:rPr>
          <w:lang w:val="de-DE"/>
        </w:rPr>
        <w:t>arc42, das Template zur Dokumentation von Software- und Systemarchitekturen.</w:t>
      </w:r>
    </w:p>
    <w:p w14:paraId="3E93F4EF" w14:textId="77777777" w:rsidR="00825C99" w:rsidRPr="00C8116B" w:rsidRDefault="00CC29B6">
      <w:pPr>
        <w:pStyle w:val="BodyText"/>
        <w:rPr>
          <w:lang w:val="de-DE"/>
        </w:rPr>
      </w:pPr>
      <w:r w:rsidRPr="00C8116B">
        <w:rPr>
          <w:lang w:val="de-DE"/>
        </w:rPr>
        <w:t xml:space="preserve">Template Version 8.1 DE. (basiert auf </w:t>
      </w:r>
      <w:proofErr w:type="spellStart"/>
      <w:r w:rsidRPr="00C8116B">
        <w:rPr>
          <w:lang w:val="de-DE"/>
        </w:rPr>
        <w:t>AsciiDoc</w:t>
      </w:r>
      <w:proofErr w:type="spellEnd"/>
      <w:r w:rsidRPr="00C8116B">
        <w:rPr>
          <w:lang w:val="de-DE"/>
        </w:rPr>
        <w:t xml:space="preserve"> Version), Mai 2022</w:t>
      </w:r>
    </w:p>
    <w:p w14:paraId="4D284EE3" w14:textId="77777777" w:rsidR="00825C99" w:rsidRPr="00C8116B" w:rsidRDefault="00CC29B6">
      <w:pPr>
        <w:pStyle w:val="BodyText"/>
        <w:rPr>
          <w:lang w:val="de-DE"/>
        </w:rPr>
      </w:pPr>
      <w:r>
        <w:t xml:space="preserve">Created, maintained and © by Dr. Peter Hruschka, Dr. Gernot </w:t>
      </w:r>
      <w:proofErr w:type="gramStart"/>
      <w:r>
        <w:t>Starke</w:t>
      </w:r>
      <w:proofErr w:type="gramEnd"/>
      <w:r>
        <w:t xml:space="preserve"> and contributors. </w:t>
      </w:r>
      <w:r w:rsidRPr="00C8116B">
        <w:rPr>
          <w:lang w:val="de-DE"/>
        </w:rPr>
        <w:t xml:space="preserve">Siehe </w:t>
      </w:r>
      <w:hyperlink r:id="rId8">
        <w:r w:rsidRPr="00C8116B">
          <w:rPr>
            <w:rStyle w:val="Hyperlink"/>
            <w:lang w:val="de-DE"/>
          </w:rPr>
          <w:t>https://arc42.org</w:t>
        </w:r>
      </w:hyperlink>
      <w:r w:rsidRPr="00C8116B">
        <w:rPr>
          <w:lang w:val="de-DE"/>
        </w:rPr>
        <w:t>.</w:t>
      </w:r>
    </w:p>
    <w:p w14:paraId="1E67410B" w14:textId="77777777" w:rsidR="00825C99" w:rsidRPr="00C8116B" w:rsidRDefault="00CC29B6">
      <w:pPr>
        <w:pStyle w:val="BodyText"/>
        <w:rPr>
          <w:lang w:val="de-DE"/>
        </w:rPr>
      </w:pPr>
      <w:r w:rsidRPr="00C8116B">
        <w:rPr>
          <w:lang w:val="de-DE"/>
        </w:rPr>
        <w:t xml:space="preserve">Diese Version des Templates enthält Hilfen und Erläuterungen. Sie dient der Einarbeitung in arc42 sowie dem Verständnis der Konzepte. Für die Dokumentation </w:t>
      </w:r>
      <w:proofErr w:type="gramStart"/>
      <w:r w:rsidRPr="00C8116B">
        <w:rPr>
          <w:lang w:val="de-DE"/>
        </w:rPr>
        <w:t>eigener System</w:t>
      </w:r>
      <w:proofErr w:type="gramEnd"/>
      <w:r w:rsidRPr="00C8116B">
        <w:rPr>
          <w:lang w:val="de-DE"/>
        </w:rPr>
        <w:t xml:space="preserve"> verwenden Sie besser die </w:t>
      </w:r>
      <w:proofErr w:type="spellStart"/>
      <w:r w:rsidRPr="00C8116B">
        <w:rPr>
          <w:i/>
          <w:iCs/>
          <w:lang w:val="de-DE"/>
        </w:rPr>
        <w:t>plain</w:t>
      </w:r>
      <w:proofErr w:type="spellEnd"/>
      <w:r w:rsidRPr="00C8116B">
        <w:rPr>
          <w:lang w:val="de-DE"/>
        </w:rPr>
        <w:t xml:space="preserve"> Version.</w:t>
      </w:r>
    </w:p>
    <w:p w14:paraId="7A371005" w14:textId="77777777" w:rsidR="00825C99" w:rsidRPr="00C8116B" w:rsidRDefault="00CC29B6">
      <w:pPr>
        <w:pStyle w:val="Heading1"/>
        <w:rPr>
          <w:lang w:val="de-DE"/>
        </w:rPr>
      </w:pPr>
      <w:bookmarkStart w:id="0" w:name="section-introduction-and-goals"/>
      <w:r w:rsidRPr="00C8116B">
        <w:rPr>
          <w:lang w:val="de-DE"/>
        </w:rPr>
        <w:t>Einführung und Ziele</w:t>
      </w:r>
    </w:p>
    <w:p w14:paraId="040573AC" w14:textId="77777777" w:rsidR="00825C99" w:rsidRDefault="00CC29B6">
      <w:pPr>
        <w:pStyle w:val="BodyText"/>
      </w:pPr>
      <w:r>
        <w:t xml:space="preserve">Dazu </w:t>
      </w:r>
      <w:proofErr w:type="spellStart"/>
      <w:r>
        <w:t>gehören</w:t>
      </w:r>
      <w:proofErr w:type="spellEnd"/>
      <w:r>
        <w:t>:</w:t>
      </w:r>
    </w:p>
    <w:p w14:paraId="603348FA" w14:textId="7D13273E" w:rsidR="00825C99" w:rsidRDefault="00CC29B6">
      <w:pPr>
        <w:numPr>
          <w:ilvl w:val="0"/>
          <w:numId w:val="2"/>
        </w:numPr>
      </w:pPr>
      <w:proofErr w:type="spellStart"/>
      <w:r>
        <w:t>zugrunde</w:t>
      </w:r>
      <w:proofErr w:type="spellEnd"/>
      <w:r>
        <w:t xml:space="preserve"> </w:t>
      </w:r>
      <w:proofErr w:type="spellStart"/>
      <w:r>
        <w:t>liegende</w:t>
      </w:r>
      <w:proofErr w:type="spellEnd"/>
      <w:r>
        <w:t xml:space="preserve"> </w:t>
      </w:r>
      <w:proofErr w:type="spellStart"/>
      <w:r>
        <w:t>Geschäftsziele</w:t>
      </w:r>
      <w:proofErr w:type="spellEnd"/>
      <w:r w:rsidR="00C8116B">
        <w:t>:</w:t>
      </w:r>
    </w:p>
    <w:p w14:paraId="62D5750D" w14:textId="3CCDC845" w:rsidR="00C8116B" w:rsidRDefault="00C8116B" w:rsidP="00C8116B">
      <w:pPr>
        <w:numPr>
          <w:ilvl w:val="1"/>
          <w:numId w:val="2"/>
        </w:numPr>
      </w:pPr>
      <w:r>
        <w:t xml:space="preserve">PVL </w:t>
      </w:r>
    </w:p>
    <w:p w14:paraId="2C12CCBC" w14:textId="5CC82B99" w:rsidR="00EA4F04" w:rsidRPr="00EA4F04" w:rsidRDefault="00CC29B6" w:rsidP="00C36527">
      <w:pPr>
        <w:numPr>
          <w:ilvl w:val="0"/>
          <w:numId w:val="2"/>
        </w:numPr>
        <w:spacing w:after="0"/>
        <w:rPr>
          <w:rFonts w:ascii="Segoe UI" w:eastAsia="Times New Roman" w:hAnsi="Segoe UI" w:cs="Segoe UI"/>
          <w:sz w:val="21"/>
          <w:szCs w:val="21"/>
          <w:lang w:eastAsia="en-GB"/>
        </w:rPr>
      </w:pPr>
      <w:proofErr w:type="spellStart"/>
      <w:r>
        <w:t>wesentliche</w:t>
      </w:r>
      <w:proofErr w:type="spellEnd"/>
      <w:r>
        <w:t xml:space="preserve"> </w:t>
      </w:r>
      <w:proofErr w:type="spellStart"/>
      <w:r>
        <w:t>Aufgabenstellungen</w:t>
      </w:r>
      <w:proofErr w:type="spellEnd"/>
      <w:r w:rsidR="00EA4F04">
        <w:t>:</w:t>
      </w:r>
    </w:p>
    <w:p w14:paraId="68ABD111" w14:textId="3D7424EA" w:rsidR="00D440C6" w:rsidRPr="00EA4F04" w:rsidRDefault="00EA4F04" w:rsidP="00881A7B">
      <w:pPr>
        <w:numPr>
          <w:ilvl w:val="1"/>
          <w:numId w:val="2"/>
        </w:numPr>
      </w:pPr>
      <w:r>
        <w:t xml:space="preserve">Advanced Client – Server </w:t>
      </w:r>
      <w:proofErr w:type="spellStart"/>
      <w:r>
        <w:t>Spielvariante</w:t>
      </w:r>
      <w:proofErr w:type="spellEnd"/>
      <w:r>
        <w:t xml:space="preserve"> von </w:t>
      </w:r>
      <w:r w:rsidR="00D440C6">
        <w:t xml:space="preserve">Tron </w:t>
      </w:r>
    </w:p>
    <w:p w14:paraId="12006E54" w14:textId="7035BD9C" w:rsidR="00825C99" w:rsidRDefault="00CC29B6">
      <w:pPr>
        <w:numPr>
          <w:ilvl w:val="0"/>
          <w:numId w:val="2"/>
        </w:numPr>
      </w:pPr>
      <w:proofErr w:type="spellStart"/>
      <w:r>
        <w:t>wesentliche</w:t>
      </w:r>
      <w:proofErr w:type="spellEnd"/>
      <w:r>
        <w:t xml:space="preserve"> </w:t>
      </w:r>
      <w:proofErr w:type="spellStart"/>
      <w:r>
        <w:t>funktionale</w:t>
      </w:r>
      <w:proofErr w:type="spellEnd"/>
      <w:r>
        <w:t xml:space="preserve"> </w:t>
      </w:r>
      <w:proofErr w:type="spellStart"/>
      <w:r>
        <w:t>Anforderungen</w:t>
      </w:r>
      <w:proofErr w:type="spellEnd"/>
      <w:r w:rsidR="00881A7B">
        <w:t>:</w:t>
      </w:r>
    </w:p>
    <w:p w14:paraId="246E8A02" w14:textId="170A1FD6" w:rsidR="00881A7B" w:rsidRDefault="0086170B" w:rsidP="00881A7B">
      <w:pPr>
        <w:numPr>
          <w:ilvl w:val="1"/>
          <w:numId w:val="2"/>
        </w:numPr>
        <w:rPr>
          <w:lang w:val="de-DE"/>
        </w:rPr>
      </w:pPr>
      <w:r w:rsidRPr="0086170B">
        <w:rPr>
          <w:lang w:val="de-DE"/>
        </w:rPr>
        <w:t xml:space="preserve">Umsetzung in einer Objektorientierten Sprache </w:t>
      </w:r>
    </w:p>
    <w:p w14:paraId="5FCEF91A" w14:textId="5163148C" w:rsidR="002C3BFF" w:rsidRPr="002C3BFF" w:rsidRDefault="002C3BFF" w:rsidP="002C3BFF">
      <w:pPr>
        <w:numPr>
          <w:ilvl w:val="1"/>
          <w:numId w:val="2"/>
        </w:numPr>
        <w:rPr>
          <w:lang w:val="de-DE"/>
        </w:rPr>
      </w:pPr>
      <w:r>
        <w:rPr>
          <w:lang w:val="de-DE"/>
        </w:rPr>
        <w:t>Server darf nicht von Teilnehmern blockiert werden</w:t>
      </w:r>
    </w:p>
    <w:p w14:paraId="6E297DE7" w14:textId="38564CF0" w:rsidR="00F04363" w:rsidRPr="00F04363" w:rsidRDefault="00CC29B6" w:rsidP="00F04363">
      <w:pPr>
        <w:numPr>
          <w:ilvl w:val="0"/>
          <w:numId w:val="2"/>
        </w:numPr>
        <w:rPr>
          <w:lang w:val="de-DE"/>
        </w:rPr>
      </w:pPr>
      <w:r w:rsidRPr="00FC48F1">
        <w:rPr>
          <w:lang w:val="de-DE"/>
        </w:rPr>
        <w:t>Qualitätsziele für die Architektur</w:t>
      </w:r>
      <w:r w:rsidR="00FC48F1">
        <w:rPr>
          <w:lang w:val="de-DE"/>
        </w:rPr>
        <w:t>:</w:t>
      </w:r>
    </w:p>
    <w:p w14:paraId="400DB025" w14:textId="3C5A1779" w:rsidR="00FC48F1" w:rsidRDefault="00F04363" w:rsidP="00FC48F1">
      <w:pPr>
        <w:numPr>
          <w:ilvl w:val="1"/>
          <w:numId w:val="2"/>
        </w:numPr>
        <w:rPr>
          <w:lang w:val="de-DE"/>
        </w:rPr>
      </w:pPr>
      <w:r>
        <w:rPr>
          <w:lang w:val="de-DE"/>
        </w:rPr>
        <w:t>Spieldemo mit n Instanzen und vollständige Dokumentation</w:t>
      </w:r>
    </w:p>
    <w:p w14:paraId="4DC998D8" w14:textId="39621F10" w:rsidR="00F42FE6" w:rsidRDefault="000D773E" w:rsidP="00FC48F1">
      <w:pPr>
        <w:numPr>
          <w:ilvl w:val="1"/>
          <w:numId w:val="2"/>
        </w:numPr>
        <w:rPr>
          <w:lang w:val="de-DE"/>
        </w:rPr>
      </w:pPr>
      <w:r>
        <w:rPr>
          <w:lang w:val="de-DE"/>
        </w:rPr>
        <w:lastRenderedPageBreak/>
        <w:t>Gut definierte Schnittstellen</w:t>
      </w:r>
    </w:p>
    <w:p w14:paraId="517303CC" w14:textId="68993C90" w:rsidR="000D773E" w:rsidRDefault="00E73FDC" w:rsidP="00FC48F1">
      <w:pPr>
        <w:numPr>
          <w:ilvl w:val="1"/>
          <w:numId w:val="2"/>
        </w:numPr>
        <w:rPr>
          <w:lang w:val="de-DE"/>
        </w:rPr>
      </w:pPr>
      <w:r>
        <w:rPr>
          <w:lang w:val="de-DE"/>
        </w:rPr>
        <w:t xml:space="preserve">Kompatibilität zu </w:t>
      </w:r>
      <w:r w:rsidR="00FF0A9D">
        <w:rPr>
          <w:lang w:val="de-DE"/>
        </w:rPr>
        <w:t>einer anderen Gruppe (Mindestens zwei Teams müssen miteinander spielen können)</w:t>
      </w:r>
    </w:p>
    <w:p w14:paraId="1A48078A" w14:textId="50D44932" w:rsidR="00FF0A9D" w:rsidRDefault="00FF0A9D" w:rsidP="00FC48F1">
      <w:pPr>
        <w:numPr>
          <w:ilvl w:val="1"/>
          <w:numId w:val="2"/>
        </w:numPr>
        <w:rPr>
          <w:lang w:val="de-DE"/>
        </w:rPr>
      </w:pPr>
      <w:r>
        <w:rPr>
          <w:lang w:val="de-DE"/>
        </w:rPr>
        <w:t xml:space="preserve">Fehlertoleranz (Wenn ein </w:t>
      </w:r>
      <w:proofErr w:type="spellStart"/>
      <w:r>
        <w:rPr>
          <w:lang w:val="de-DE"/>
        </w:rPr>
        <w:t>spieler</w:t>
      </w:r>
      <w:proofErr w:type="spellEnd"/>
      <w:r>
        <w:rPr>
          <w:lang w:val="de-DE"/>
        </w:rPr>
        <w:t xml:space="preserve"> </w:t>
      </w:r>
      <w:r w:rsidR="00614950">
        <w:rPr>
          <w:lang w:val="de-DE"/>
        </w:rPr>
        <w:t xml:space="preserve">abstürzt, egal welcher </w:t>
      </w:r>
      <w:proofErr w:type="spellStart"/>
      <w:r w:rsidR="00614950">
        <w:rPr>
          <w:lang w:val="de-DE"/>
        </w:rPr>
        <w:t>spieler</w:t>
      </w:r>
      <w:proofErr w:type="spellEnd"/>
      <w:r>
        <w:rPr>
          <w:lang w:val="de-DE"/>
        </w:rPr>
        <w:t>, dann geht das Spiel trotzdem weiter) -&gt; Stabilität</w:t>
      </w:r>
    </w:p>
    <w:p w14:paraId="28DE2B79" w14:textId="11A3F727" w:rsidR="00FF0A9D" w:rsidRDefault="00AC67A5" w:rsidP="00FC48F1">
      <w:pPr>
        <w:numPr>
          <w:ilvl w:val="1"/>
          <w:numId w:val="2"/>
        </w:numPr>
        <w:rPr>
          <w:lang w:val="de-DE"/>
        </w:rPr>
      </w:pPr>
      <w:r>
        <w:rPr>
          <w:lang w:val="de-DE"/>
        </w:rPr>
        <w:t xml:space="preserve">Das </w:t>
      </w:r>
      <w:proofErr w:type="spellStart"/>
      <w:r>
        <w:rPr>
          <w:lang w:val="de-DE"/>
        </w:rPr>
        <w:t>spiel</w:t>
      </w:r>
      <w:proofErr w:type="spellEnd"/>
      <w:r>
        <w:rPr>
          <w:lang w:val="de-DE"/>
        </w:rPr>
        <w:t xml:space="preserve"> soll gleich schnell laufen</w:t>
      </w:r>
      <w:r w:rsidR="008E3FBD">
        <w:rPr>
          <w:lang w:val="de-DE"/>
        </w:rPr>
        <w:t xml:space="preserve"> </w:t>
      </w:r>
      <w:r w:rsidR="00E542A1">
        <w:rPr>
          <w:lang w:val="de-DE"/>
        </w:rPr>
        <w:t xml:space="preserve">für alle </w:t>
      </w:r>
      <w:r w:rsidR="008E3FBD">
        <w:rPr>
          <w:lang w:val="de-DE"/>
        </w:rPr>
        <w:t>(</w:t>
      </w:r>
      <w:r w:rsidR="00B36890">
        <w:rPr>
          <w:lang w:val="de-DE"/>
        </w:rPr>
        <w:t xml:space="preserve">keine </w:t>
      </w:r>
      <w:proofErr w:type="spellStart"/>
      <w:r w:rsidR="00B36890">
        <w:rPr>
          <w:lang w:val="de-DE"/>
        </w:rPr>
        <w:t>Jitter</w:t>
      </w:r>
      <w:proofErr w:type="spellEnd"/>
      <w:r w:rsidR="00B36890">
        <w:rPr>
          <w:lang w:val="de-DE"/>
        </w:rPr>
        <w:t>-abhängigkeit</w:t>
      </w:r>
      <w:r w:rsidR="008E3FBD">
        <w:rPr>
          <w:lang w:val="de-DE"/>
        </w:rPr>
        <w:t>)</w:t>
      </w:r>
      <w:r w:rsidR="00E542A1">
        <w:rPr>
          <w:lang w:val="de-DE"/>
        </w:rPr>
        <w:t xml:space="preserve"> – 25 </w:t>
      </w:r>
      <w:proofErr w:type="spellStart"/>
      <w:r w:rsidR="00E542A1">
        <w:rPr>
          <w:lang w:val="de-DE"/>
        </w:rPr>
        <w:t>hz</w:t>
      </w:r>
      <w:proofErr w:type="spellEnd"/>
    </w:p>
    <w:p w14:paraId="3045ED4F" w14:textId="3273A1ED" w:rsidR="008B3BFA" w:rsidRPr="00FC48F1" w:rsidRDefault="008B3BFA" w:rsidP="00FC48F1">
      <w:pPr>
        <w:numPr>
          <w:ilvl w:val="1"/>
          <w:numId w:val="2"/>
        </w:numPr>
        <w:rPr>
          <w:lang w:val="de-DE"/>
        </w:rPr>
      </w:pPr>
      <w:r>
        <w:rPr>
          <w:lang w:val="de-DE"/>
        </w:rPr>
        <w:t xml:space="preserve">Ein Spiel soll mit 6 </w:t>
      </w:r>
      <w:proofErr w:type="spellStart"/>
      <w:r>
        <w:rPr>
          <w:lang w:val="de-DE"/>
        </w:rPr>
        <w:t>leuten</w:t>
      </w:r>
      <w:proofErr w:type="spellEnd"/>
      <w:r>
        <w:rPr>
          <w:lang w:val="de-DE"/>
        </w:rPr>
        <w:t xml:space="preserve"> komplett </w:t>
      </w:r>
      <w:r w:rsidR="007260D3">
        <w:rPr>
          <w:lang w:val="de-DE"/>
        </w:rPr>
        <w:t xml:space="preserve">einmal </w:t>
      </w:r>
      <w:proofErr w:type="gramStart"/>
      <w:r w:rsidR="007260D3">
        <w:rPr>
          <w:lang w:val="de-DE"/>
        </w:rPr>
        <w:t>durch gespielt</w:t>
      </w:r>
      <w:proofErr w:type="gramEnd"/>
      <w:r w:rsidR="007260D3">
        <w:rPr>
          <w:lang w:val="de-DE"/>
        </w:rPr>
        <w:t xml:space="preserve"> werden, ohne </w:t>
      </w:r>
      <w:proofErr w:type="spellStart"/>
      <w:r w:rsidR="007260D3">
        <w:rPr>
          <w:lang w:val="de-DE"/>
        </w:rPr>
        <w:t>fehler</w:t>
      </w:r>
      <w:proofErr w:type="spellEnd"/>
    </w:p>
    <w:p w14:paraId="38495604" w14:textId="16FFFFC6" w:rsidR="00825C99" w:rsidRDefault="00CC29B6">
      <w:pPr>
        <w:numPr>
          <w:ilvl w:val="0"/>
          <w:numId w:val="2"/>
        </w:numPr>
        <w:rPr>
          <w:lang w:val="de-DE"/>
        </w:rPr>
      </w:pPr>
      <w:r w:rsidRPr="00C8116B">
        <w:rPr>
          <w:lang w:val="de-DE"/>
        </w:rPr>
        <w:t>relevante Stakeholder und deren Erwart</w:t>
      </w:r>
      <w:r w:rsidR="00310CB5">
        <w:rPr>
          <w:lang w:val="de-DE"/>
        </w:rPr>
        <w:t>u</w:t>
      </w:r>
      <w:r w:rsidRPr="00C8116B">
        <w:rPr>
          <w:lang w:val="de-DE"/>
        </w:rPr>
        <w:t>ngshaltung</w:t>
      </w:r>
      <w:r w:rsidR="00A94882">
        <w:rPr>
          <w:lang w:val="de-DE"/>
        </w:rPr>
        <w:t>:</w:t>
      </w:r>
    </w:p>
    <w:p w14:paraId="7FB98697" w14:textId="4CC57512" w:rsidR="00A94882" w:rsidRDefault="00642859" w:rsidP="00A94882">
      <w:pPr>
        <w:numPr>
          <w:ilvl w:val="1"/>
          <w:numId w:val="2"/>
        </w:numPr>
        <w:rPr>
          <w:lang w:val="de-DE"/>
        </w:rPr>
      </w:pPr>
      <w:r>
        <w:rPr>
          <w:lang w:val="de-DE"/>
        </w:rPr>
        <w:t>Entwickler (Dominik, Dominik, Can)</w:t>
      </w:r>
    </w:p>
    <w:p w14:paraId="2F1217A7" w14:textId="77777777" w:rsidR="00A172DA" w:rsidRPr="00FC48F1" w:rsidRDefault="00A172DA" w:rsidP="00A172DA">
      <w:pPr>
        <w:numPr>
          <w:ilvl w:val="2"/>
          <w:numId w:val="2"/>
        </w:numPr>
        <w:rPr>
          <w:lang w:val="de-DE"/>
        </w:rPr>
      </w:pPr>
      <w:r>
        <w:rPr>
          <w:lang w:val="de-DE"/>
        </w:rPr>
        <w:t>Spieldemo mit n Instanzen und vollständige Dokumentation</w:t>
      </w:r>
    </w:p>
    <w:p w14:paraId="15C81CE5" w14:textId="452FA8F1" w:rsidR="00642859" w:rsidRPr="00A172DA" w:rsidRDefault="00A172DA" w:rsidP="00A172DA">
      <w:pPr>
        <w:numPr>
          <w:ilvl w:val="2"/>
          <w:numId w:val="2"/>
        </w:numPr>
      </w:pPr>
      <w:proofErr w:type="spellStart"/>
      <w:r>
        <w:t>Funktionierendes</w:t>
      </w:r>
      <w:proofErr w:type="spellEnd"/>
      <w:r>
        <w:t xml:space="preserve"> Advanced Client – Server </w:t>
      </w:r>
      <w:proofErr w:type="spellStart"/>
      <w:r>
        <w:t>Spielvariante</w:t>
      </w:r>
      <w:proofErr w:type="spellEnd"/>
      <w:r>
        <w:t xml:space="preserve"> von Tron </w:t>
      </w:r>
    </w:p>
    <w:p w14:paraId="073B150A" w14:textId="176BCF4A" w:rsidR="00642859" w:rsidRDefault="00642859" w:rsidP="00A94882">
      <w:pPr>
        <w:numPr>
          <w:ilvl w:val="1"/>
          <w:numId w:val="2"/>
        </w:numPr>
        <w:rPr>
          <w:lang w:val="de-DE"/>
        </w:rPr>
      </w:pPr>
      <w:r>
        <w:rPr>
          <w:lang w:val="de-DE"/>
        </w:rPr>
        <w:t>Martin Becke (Kunde)</w:t>
      </w:r>
    </w:p>
    <w:p w14:paraId="1C26AA74" w14:textId="77777777" w:rsidR="00C74EED" w:rsidRPr="00FC48F1" w:rsidRDefault="00C74EED" w:rsidP="00C74EED">
      <w:pPr>
        <w:numPr>
          <w:ilvl w:val="2"/>
          <w:numId w:val="2"/>
        </w:numPr>
        <w:rPr>
          <w:lang w:val="de-DE"/>
        </w:rPr>
      </w:pPr>
      <w:r>
        <w:rPr>
          <w:lang w:val="de-DE"/>
        </w:rPr>
        <w:t>Spieldemo mit n Instanzen und vollständige Dokumentation</w:t>
      </w:r>
    </w:p>
    <w:p w14:paraId="33F85B20" w14:textId="32D537E1" w:rsidR="00642859" w:rsidRPr="00C74EED" w:rsidRDefault="00C74EED" w:rsidP="00C74EED">
      <w:pPr>
        <w:numPr>
          <w:ilvl w:val="2"/>
          <w:numId w:val="2"/>
        </w:numPr>
      </w:pPr>
      <w:proofErr w:type="spellStart"/>
      <w:r>
        <w:t>Funktionierendes</w:t>
      </w:r>
      <w:proofErr w:type="spellEnd"/>
      <w:r>
        <w:t xml:space="preserve"> Advanced Client – Server </w:t>
      </w:r>
      <w:proofErr w:type="spellStart"/>
      <w:r>
        <w:t>Spielvariante</w:t>
      </w:r>
      <w:proofErr w:type="spellEnd"/>
      <w:r>
        <w:t xml:space="preserve"> von Tron </w:t>
      </w:r>
    </w:p>
    <w:p w14:paraId="17189DBE" w14:textId="3FD7A193" w:rsidR="00642859" w:rsidRDefault="00642859" w:rsidP="00A94882">
      <w:pPr>
        <w:numPr>
          <w:ilvl w:val="1"/>
          <w:numId w:val="2"/>
        </w:numPr>
        <w:rPr>
          <w:lang w:val="de-DE"/>
        </w:rPr>
      </w:pPr>
      <w:r>
        <w:rPr>
          <w:lang w:val="de-DE"/>
        </w:rPr>
        <w:t>Spieler</w:t>
      </w:r>
    </w:p>
    <w:p w14:paraId="1617FC8C" w14:textId="3A6A1079" w:rsidR="00BB7659" w:rsidRPr="00C8116B" w:rsidRDefault="00BB7659" w:rsidP="00BB7659">
      <w:pPr>
        <w:numPr>
          <w:ilvl w:val="2"/>
          <w:numId w:val="2"/>
        </w:numPr>
        <w:rPr>
          <w:lang w:val="de-DE"/>
        </w:rPr>
      </w:pPr>
      <w:r>
        <w:rPr>
          <w:lang w:val="de-DE"/>
        </w:rPr>
        <w:t>Funktionierendes / Spielbares Tron Spiel</w:t>
      </w:r>
    </w:p>
    <w:p w14:paraId="5731CEF8" w14:textId="77777777" w:rsidR="00C8116B" w:rsidRPr="00C8116B" w:rsidRDefault="00C8116B" w:rsidP="00C8116B">
      <w:pPr>
        <w:rPr>
          <w:lang w:val="de-DE"/>
        </w:rPr>
      </w:pPr>
    </w:p>
    <w:p w14:paraId="7075B7BC" w14:textId="77777777" w:rsidR="00825C99" w:rsidRPr="00C8116B" w:rsidRDefault="00CC29B6">
      <w:pPr>
        <w:pStyle w:val="Heading2"/>
        <w:rPr>
          <w:lang w:val="de-DE"/>
        </w:rPr>
      </w:pPr>
      <w:bookmarkStart w:id="1" w:name="Xa1f39d30ec2da43265dad9889674c5c1d734ddb"/>
      <w:r w:rsidRPr="00C8116B">
        <w:rPr>
          <w:lang w:val="de-DE"/>
        </w:rPr>
        <w:t>Aufgabenstellung</w:t>
      </w:r>
    </w:p>
    <w:p w14:paraId="6F1690CB" w14:textId="77777777" w:rsidR="00825C99" w:rsidRPr="00C8116B" w:rsidRDefault="00CC29B6">
      <w:pPr>
        <w:pStyle w:val="FirstParagraph"/>
        <w:rPr>
          <w:lang w:val="de-DE"/>
        </w:rPr>
      </w:pPr>
      <w:r w:rsidRPr="00C8116B">
        <w:rPr>
          <w:b/>
          <w:bCs/>
          <w:lang w:val="de-DE"/>
        </w:rPr>
        <w:t>Inhalt</w:t>
      </w:r>
    </w:p>
    <w:p w14:paraId="4FBDB25B" w14:textId="77777777" w:rsidR="00825C99" w:rsidRPr="00C8116B" w:rsidRDefault="00CC29B6">
      <w:pPr>
        <w:pStyle w:val="BodyText"/>
        <w:rPr>
          <w:lang w:val="de-DE"/>
        </w:rPr>
      </w:pPr>
      <w:r w:rsidRPr="00C8116B">
        <w:rPr>
          <w:lang w:val="de-DE"/>
        </w:rPr>
        <w:t>Kurzbeschreibung der fachlichen Aufgabenstellung, treibenden Kräfte, Extrakt (oder Abstract) der Anforderungen. Verweis auf (hoffentlich vorliegende) Anforderungsdokumente (mit Versionsbezeichnungen und Ablageorten).</w:t>
      </w:r>
    </w:p>
    <w:p w14:paraId="3B703B94" w14:textId="77777777" w:rsidR="00825C99" w:rsidRPr="00C8116B" w:rsidRDefault="00CC29B6">
      <w:pPr>
        <w:pStyle w:val="BodyText"/>
        <w:rPr>
          <w:lang w:val="de-DE"/>
        </w:rPr>
      </w:pPr>
      <w:r w:rsidRPr="00C8116B">
        <w:rPr>
          <w:b/>
          <w:bCs/>
          <w:lang w:val="de-DE"/>
        </w:rPr>
        <w:t>Motivation</w:t>
      </w:r>
    </w:p>
    <w:p w14:paraId="5BAA7388" w14:textId="77777777" w:rsidR="00825C99" w:rsidRPr="00C8116B" w:rsidRDefault="00CC29B6">
      <w:pPr>
        <w:pStyle w:val="BodyText"/>
        <w:rPr>
          <w:lang w:val="de-DE"/>
        </w:rPr>
      </w:pPr>
      <w:r w:rsidRPr="00C8116B">
        <w:rPr>
          <w:lang w:val="de-DE"/>
        </w:rPr>
        <w:t>Aus Sicht der späteren Nutzung ist die Unterstützung einer fachlichen Aufgabe oder Verbesserung der Qualität der eigentliche Beweggrund, ein neues System zu schaffen oder ein bestehendes zu modifizieren.</w:t>
      </w:r>
    </w:p>
    <w:p w14:paraId="351F0F49" w14:textId="77777777" w:rsidR="00825C99" w:rsidRPr="00C8116B" w:rsidRDefault="00CC29B6">
      <w:pPr>
        <w:pStyle w:val="BodyText"/>
        <w:rPr>
          <w:lang w:val="de-DE"/>
        </w:rPr>
      </w:pPr>
      <w:r w:rsidRPr="00C8116B">
        <w:rPr>
          <w:b/>
          <w:bCs/>
          <w:lang w:val="de-DE"/>
        </w:rPr>
        <w:t>Form</w:t>
      </w:r>
    </w:p>
    <w:p w14:paraId="039A260F" w14:textId="77777777" w:rsidR="00825C99" w:rsidRPr="00C8116B" w:rsidRDefault="00CC29B6">
      <w:pPr>
        <w:pStyle w:val="BodyText"/>
        <w:rPr>
          <w:lang w:val="de-DE"/>
        </w:rPr>
      </w:pPr>
      <w:r w:rsidRPr="00C8116B">
        <w:rPr>
          <w:lang w:val="de-DE"/>
        </w:rPr>
        <w:t>Kurze textuelle Beschreibung, eventuell in tabellarischer Use-Case Form. Sofern vorhanden, sollte die Aufgabenstellung Verweise auf die entsprechenden Anforderungsdokumente enthalten.</w:t>
      </w:r>
    </w:p>
    <w:p w14:paraId="4BB2CC50" w14:textId="77777777" w:rsidR="00825C99" w:rsidRPr="00C8116B" w:rsidRDefault="00CC29B6">
      <w:pPr>
        <w:pStyle w:val="BodyText"/>
        <w:rPr>
          <w:lang w:val="de-DE"/>
        </w:rPr>
      </w:pPr>
      <w:r w:rsidRPr="00C8116B">
        <w:rPr>
          <w:lang w:val="de-DE"/>
        </w:rPr>
        <w:lastRenderedPageBreak/>
        <w:t>Halten Sie diese Auszüge so knapp wie möglich und wägen Sie Lesbarkeit und Redundanzfreiheit gegeneinander ab.</w:t>
      </w:r>
    </w:p>
    <w:p w14:paraId="2555021D" w14:textId="77777777" w:rsidR="00825C99" w:rsidRPr="00C8116B" w:rsidRDefault="00CC29B6">
      <w:pPr>
        <w:pStyle w:val="BodyText"/>
        <w:rPr>
          <w:lang w:val="de-DE"/>
        </w:rPr>
      </w:pPr>
      <w:r w:rsidRPr="00C8116B">
        <w:rPr>
          <w:lang w:val="de-DE"/>
        </w:rPr>
        <w:t xml:space="preserve">Siehe </w:t>
      </w:r>
      <w:hyperlink r:id="rId9">
        <w:r w:rsidRPr="00C8116B">
          <w:rPr>
            <w:rStyle w:val="Hyperlink"/>
            <w:lang w:val="de-DE"/>
          </w:rPr>
          <w:t>Anforderungen und Ziele</w:t>
        </w:r>
      </w:hyperlink>
      <w:r w:rsidRPr="00C8116B">
        <w:rPr>
          <w:lang w:val="de-DE"/>
        </w:rPr>
        <w:t xml:space="preserve"> in der online-Dokumentation (auf Englisch!).</w:t>
      </w:r>
    </w:p>
    <w:p w14:paraId="493EDF56" w14:textId="77777777" w:rsidR="00825C99" w:rsidRPr="00C8116B" w:rsidRDefault="00CC29B6">
      <w:pPr>
        <w:pStyle w:val="Heading2"/>
        <w:rPr>
          <w:lang w:val="de-DE"/>
        </w:rPr>
      </w:pPr>
      <w:bookmarkStart w:id="2" w:name="X5d48377a5f2e8f16e974932c148ecee8af08978"/>
      <w:bookmarkEnd w:id="1"/>
      <w:r w:rsidRPr="00C8116B">
        <w:rPr>
          <w:lang w:val="de-DE"/>
        </w:rPr>
        <w:t>Qualitätsziele</w:t>
      </w:r>
    </w:p>
    <w:p w14:paraId="0C0AC70E" w14:textId="77777777" w:rsidR="00825C99" w:rsidRPr="00C8116B" w:rsidRDefault="00CC29B6">
      <w:pPr>
        <w:pStyle w:val="FirstParagraph"/>
        <w:rPr>
          <w:lang w:val="de-DE"/>
        </w:rPr>
      </w:pPr>
      <w:r w:rsidRPr="00C8116B">
        <w:rPr>
          <w:b/>
          <w:bCs/>
          <w:lang w:val="de-DE"/>
        </w:rPr>
        <w:t>Inhalt</w:t>
      </w:r>
    </w:p>
    <w:p w14:paraId="14830B47" w14:textId="77777777" w:rsidR="00825C99" w:rsidRPr="00C8116B" w:rsidRDefault="00CC29B6">
      <w:pPr>
        <w:pStyle w:val="BodyText"/>
        <w:rPr>
          <w:lang w:val="de-DE"/>
        </w:rPr>
      </w:pPr>
      <w:r w:rsidRPr="00C8116B">
        <w:rPr>
          <w:lang w:val="de-DE"/>
        </w:rPr>
        <w:t xml:space="preserve">Die Top-3 bis Top-5 der Qualitätsanforderungen für die Architektur, deren Erfüllung oder Einhaltung den maßgeblichen Stakeholdern besonders wichtig sind. Gemeint sind hier </w:t>
      </w:r>
      <w:proofErr w:type="gramStart"/>
      <w:r w:rsidRPr="00C8116B">
        <w:rPr>
          <w:lang w:val="de-DE"/>
        </w:rPr>
        <w:t>wirklich Qualitätsziele</w:t>
      </w:r>
      <w:proofErr w:type="gramEnd"/>
      <w:r w:rsidRPr="00C8116B">
        <w:rPr>
          <w:lang w:val="de-DE"/>
        </w:rPr>
        <w:t>, die nicht unbedingt mit den Zielen des Projekts übereinstimmen. Beachten Sie den Unterschied.</w:t>
      </w:r>
    </w:p>
    <w:p w14:paraId="02545633" w14:textId="77777777" w:rsidR="00825C99" w:rsidRPr="00C8116B" w:rsidRDefault="00CC29B6">
      <w:pPr>
        <w:pStyle w:val="BodyText"/>
        <w:rPr>
          <w:lang w:val="de-DE"/>
        </w:rPr>
      </w:pPr>
      <w:r w:rsidRPr="00C8116B">
        <w:rPr>
          <w:lang w:val="de-DE"/>
        </w:rPr>
        <w:t>Hier ein Überblick möglicher Themen (basierend auf dem ISO 25010 Standard):</w:t>
      </w:r>
    </w:p>
    <w:p w14:paraId="787B86DD" w14:textId="77777777" w:rsidR="00825C99" w:rsidRDefault="00CC29B6">
      <w:pPr>
        <w:pStyle w:val="BodyText"/>
      </w:pPr>
      <w:r>
        <w:rPr>
          <w:noProof/>
        </w:rPr>
        <w:drawing>
          <wp:inline distT="0" distB="0" distL="0" distR="0" wp14:anchorId="45E5B36E" wp14:editId="18216EA3">
            <wp:extent cx="5334000" cy="2268812"/>
            <wp:effectExtent l="0" t="0" r="0" b="0"/>
            <wp:docPr id="27" name="Picture" descr="Kategorien von Qualitätsanforderungen"/>
            <wp:cNvGraphicFramePr/>
            <a:graphic xmlns:a="http://schemas.openxmlformats.org/drawingml/2006/main">
              <a:graphicData uri="http://schemas.openxmlformats.org/drawingml/2006/picture">
                <pic:pic xmlns:pic="http://schemas.openxmlformats.org/drawingml/2006/picture">
                  <pic:nvPicPr>
                    <pic:cNvPr id="28" name="Picture" descr="images/01_2_iso-25010-topics-DE.drawio.png"/>
                    <pic:cNvPicPr>
                      <a:picLocks noChangeAspect="1" noChangeArrowheads="1"/>
                    </pic:cNvPicPr>
                  </pic:nvPicPr>
                  <pic:blipFill>
                    <a:blip r:embed="rId10"/>
                    <a:stretch>
                      <a:fillRect/>
                    </a:stretch>
                  </pic:blipFill>
                  <pic:spPr bwMode="auto">
                    <a:xfrm>
                      <a:off x="0" y="0"/>
                      <a:ext cx="5334000" cy="2268812"/>
                    </a:xfrm>
                    <a:prstGeom prst="rect">
                      <a:avLst/>
                    </a:prstGeom>
                    <a:noFill/>
                    <a:ln w="9525">
                      <a:noFill/>
                      <a:headEnd/>
                      <a:tailEnd/>
                    </a:ln>
                  </pic:spPr>
                </pic:pic>
              </a:graphicData>
            </a:graphic>
          </wp:inline>
        </w:drawing>
      </w:r>
    </w:p>
    <w:p w14:paraId="35F1D02A" w14:textId="77777777" w:rsidR="00825C99" w:rsidRPr="00C8116B" w:rsidRDefault="00CC29B6">
      <w:pPr>
        <w:pStyle w:val="BodyText"/>
        <w:rPr>
          <w:lang w:val="de-DE"/>
        </w:rPr>
      </w:pPr>
      <w:r w:rsidRPr="00C8116B">
        <w:rPr>
          <w:b/>
          <w:bCs/>
          <w:lang w:val="de-DE"/>
        </w:rPr>
        <w:t>Motivation</w:t>
      </w:r>
    </w:p>
    <w:p w14:paraId="18CB99D3" w14:textId="77777777" w:rsidR="00825C99" w:rsidRPr="00C8116B" w:rsidRDefault="00CC29B6">
      <w:pPr>
        <w:pStyle w:val="BodyText"/>
        <w:rPr>
          <w:lang w:val="de-DE"/>
        </w:rPr>
      </w:pPr>
      <w:r w:rsidRPr="00C8116B">
        <w:rPr>
          <w:lang w:val="de-DE"/>
        </w:rPr>
        <w:t>Weil Qualitätsziele grundlegende Architekturentscheidungen oft maßgeblich beeinflussen, sollten Sie die für Ihre Stakeholder relevanten Qualitätsziele kennen, möglichst konkret und operationalisierbar.</w:t>
      </w:r>
    </w:p>
    <w:p w14:paraId="55D900D4" w14:textId="77777777" w:rsidR="00825C99" w:rsidRPr="00C8116B" w:rsidRDefault="00CC29B6">
      <w:pPr>
        <w:pStyle w:val="BodyText"/>
        <w:rPr>
          <w:lang w:val="de-DE"/>
        </w:rPr>
      </w:pPr>
      <w:r w:rsidRPr="00C8116B">
        <w:rPr>
          <w:b/>
          <w:bCs/>
          <w:lang w:val="de-DE"/>
        </w:rPr>
        <w:t>Form</w:t>
      </w:r>
    </w:p>
    <w:p w14:paraId="0101A24E" w14:textId="77777777" w:rsidR="00825C99" w:rsidRPr="00C8116B" w:rsidRDefault="00CC29B6">
      <w:pPr>
        <w:pStyle w:val="BodyText"/>
        <w:rPr>
          <w:lang w:val="de-DE"/>
        </w:rPr>
      </w:pPr>
      <w:r w:rsidRPr="00C8116B">
        <w:rPr>
          <w:lang w:val="de-DE"/>
        </w:rPr>
        <w:t>Tabellarische Darstellung der Qualitätsziele mit möglichst konkreten Szenarien, geordnet nach Prioritäten.</w:t>
      </w:r>
    </w:p>
    <w:p w14:paraId="36BC4348" w14:textId="77777777" w:rsidR="00825C99" w:rsidRPr="00C8116B" w:rsidRDefault="00CC29B6">
      <w:pPr>
        <w:pStyle w:val="Heading2"/>
        <w:rPr>
          <w:lang w:val="de-DE"/>
        </w:rPr>
      </w:pPr>
      <w:bookmarkStart w:id="3" w:name="X718baf8567b7880aa7697cf6c5d580304c46647"/>
      <w:bookmarkEnd w:id="2"/>
      <w:r w:rsidRPr="00C8116B">
        <w:rPr>
          <w:lang w:val="de-DE"/>
        </w:rPr>
        <w:t>Stakeholder</w:t>
      </w:r>
    </w:p>
    <w:p w14:paraId="6F6DFCCB" w14:textId="77777777" w:rsidR="00825C99" w:rsidRPr="00C8116B" w:rsidRDefault="00CC29B6">
      <w:pPr>
        <w:pStyle w:val="FirstParagraph"/>
        <w:rPr>
          <w:lang w:val="de-DE"/>
        </w:rPr>
      </w:pPr>
      <w:r w:rsidRPr="00C8116B">
        <w:rPr>
          <w:b/>
          <w:bCs/>
          <w:lang w:val="de-DE"/>
        </w:rPr>
        <w:t>Inhalt</w:t>
      </w:r>
    </w:p>
    <w:p w14:paraId="6987E2AB" w14:textId="77777777" w:rsidR="00825C99" w:rsidRPr="00C8116B" w:rsidRDefault="00CC29B6">
      <w:pPr>
        <w:pStyle w:val="BodyText"/>
        <w:rPr>
          <w:lang w:val="de-DE"/>
        </w:rPr>
      </w:pPr>
      <w:r w:rsidRPr="00C8116B">
        <w:rPr>
          <w:lang w:val="de-DE"/>
        </w:rPr>
        <w:t>Expliziter Überblick über die Stakeholder des Systems – über alle Personen, Rollen oder Organisationen –, die</w:t>
      </w:r>
    </w:p>
    <w:p w14:paraId="1D0F9BC1" w14:textId="77777777" w:rsidR="00825C99" w:rsidRDefault="00CC29B6">
      <w:pPr>
        <w:numPr>
          <w:ilvl w:val="0"/>
          <w:numId w:val="3"/>
        </w:numPr>
      </w:pPr>
      <w:r>
        <w:t xml:space="preserve">die </w:t>
      </w:r>
      <w:proofErr w:type="spellStart"/>
      <w:r>
        <w:t>Architektur</w:t>
      </w:r>
      <w:proofErr w:type="spellEnd"/>
      <w:r>
        <w:t xml:space="preserve"> </w:t>
      </w:r>
      <w:proofErr w:type="spellStart"/>
      <w:r>
        <w:t>kennen</w:t>
      </w:r>
      <w:proofErr w:type="spellEnd"/>
      <w:r>
        <w:t xml:space="preserve"> </w:t>
      </w:r>
      <w:proofErr w:type="spellStart"/>
      <w:r>
        <w:t>sollten</w:t>
      </w:r>
      <w:proofErr w:type="spellEnd"/>
      <w:r>
        <w:t xml:space="preserve"> </w:t>
      </w:r>
      <w:proofErr w:type="spellStart"/>
      <w:r>
        <w:t>oder</w:t>
      </w:r>
      <w:proofErr w:type="spellEnd"/>
    </w:p>
    <w:p w14:paraId="7AD70896" w14:textId="77777777" w:rsidR="00825C99" w:rsidRPr="00C8116B" w:rsidRDefault="00CC29B6">
      <w:pPr>
        <w:numPr>
          <w:ilvl w:val="0"/>
          <w:numId w:val="3"/>
        </w:numPr>
        <w:rPr>
          <w:lang w:val="de-DE"/>
        </w:rPr>
      </w:pPr>
      <w:r w:rsidRPr="00C8116B">
        <w:rPr>
          <w:lang w:val="de-DE"/>
        </w:rPr>
        <w:t>von der Architektur überzeugt werden müssen,</w:t>
      </w:r>
    </w:p>
    <w:p w14:paraId="26715BA7" w14:textId="77777777" w:rsidR="00825C99" w:rsidRPr="00C8116B" w:rsidRDefault="00CC29B6">
      <w:pPr>
        <w:numPr>
          <w:ilvl w:val="0"/>
          <w:numId w:val="3"/>
        </w:numPr>
        <w:rPr>
          <w:lang w:val="de-DE"/>
        </w:rPr>
      </w:pPr>
      <w:r w:rsidRPr="00C8116B">
        <w:rPr>
          <w:lang w:val="de-DE"/>
        </w:rPr>
        <w:lastRenderedPageBreak/>
        <w:t>mit der Architektur oder dem Code arbeiten (z.B. Schnittstellen nutzen),</w:t>
      </w:r>
    </w:p>
    <w:p w14:paraId="65D5E491" w14:textId="77777777" w:rsidR="00825C99" w:rsidRPr="00C8116B" w:rsidRDefault="00CC29B6">
      <w:pPr>
        <w:numPr>
          <w:ilvl w:val="0"/>
          <w:numId w:val="3"/>
        </w:numPr>
        <w:rPr>
          <w:lang w:val="de-DE"/>
        </w:rPr>
      </w:pPr>
      <w:r w:rsidRPr="00C8116B">
        <w:rPr>
          <w:lang w:val="de-DE"/>
        </w:rPr>
        <w:t>die Dokumentation der Architektur für ihre eigene Arbeit benötigen,</w:t>
      </w:r>
    </w:p>
    <w:p w14:paraId="59AE72C7" w14:textId="77777777" w:rsidR="00825C99" w:rsidRPr="00C8116B" w:rsidRDefault="00CC29B6">
      <w:pPr>
        <w:numPr>
          <w:ilvl w:val="0"/>
          <w:numId w:val="3"/>
        </w:numPr>
        <w:rPr>
          <w:lang w:val="de-DE"/>
        </w:rPr>
      </w:pPr>
      <w:r w:rsidRPr="00C8116B">
        <w:rPr>
          <w:lang w:val="de-DE"/>
        </w:rPr>
        <w:t>Entscheidungen über das System und dessen Entwicklung treffen.</w:t>
      </w:r>
    </w:p>
    <w:p w14:paraId="14762FE9" w14:textId="77777777" w:rsidR="00825C99" w:rsidRPr="00C8116B" w:rsidRDefault="00CC29B6">
      <w:pPr>
        <w:pStyle w:val="FirstParagraph"/>
        <w:rPr>
          <w:lang w:val="de-DE"/>
        </w:rPr>
      </w:pPr>
      <w:r w:rsidRPr="00C8116B">
        <w:rPr>
          <w:b/>
          <w:bCs/>
          <w:lang w:val="de-DE"/>
        </w:rPr>
        <w:t>Motivation</w:t>
      </w:r>
    </w:p>
    <w:p w14:paraId="1518BB8A" w14:textId="77777777" w:rsidR="00825C99" w:rsidRPr="00C8116B" w:rsidRDefault="00CC29B6">
      <w:pPr>
        <w:pStyle w:val="BodyText"/>
        <w:rPr>
          <w:lang w:val="de-DE"/>
        </w:rPr>
      </w:pPr>
      <w:r w:rsidRPr="00C8116B">
        <w:rPr>
          <w:lang w:val="de-DE"/>
        </w:rPr>
        <w:t>Sie sollten die Projektbeteiligten und -betroffenen kennen, sonst erleben Sie später im Entwicklungsprozess Überraschungen. Diese Stakeholder bestimmen unter anderem Umfang und Detaillierungsgrad der von Ihnen zu leistenden Arbeit und Ergebnisse.</w:t>
      </w:r>
    </w:p>
    <w:p w14:paraId="70DF51F4" w14:textId="77777777" w:rsidR="00825C99" w:rsidRPr="00C8116B" w:rsidRDefault="00CC29B6">
      <w:pPr>
        <w:pStyle w:val="BodyText"/>
        <w:rPr>
          <w:lang w:val="de-DE"/>
        </w:rPr>
      </w:pPr>
      <w:r w:rsidRPr="00C8116B">
        <w:rPr>
          <w:b/>
          <w:bCs/>
          <w:lang w:val="de-DE"/>
        </w:rPr>
        <w:t>Form</w:t>
      </w:r>
    </w:p>
    <w:p w14:paraId="42580004" w14:textId="77777777" w:rsidR="00825C99" w:rsidRPr="00C8116B" w:rsidRDefault="00CC29B6">
      <w:pPr>
        <w:pStyle w:val="BodyText"/>
        <w:rPr>
          <w:lang w:val="de-DE"/>
        </w:rPr>
      </w:pPr>
      <w:r w:rsidRPr="00C8116B">
        <w:rPr>
          <w:lang w:val="de-DE"/>
        </w:rPr>
        <w:t>Tabelle mit Rollen- oder Personennamen, sowie deren Erwartungshaltung bezüglich der Architektur und deren Dokumentation.</w:t>
      </w:r>
    </w:p>
    <w:tbl>
      <w:tblPr>
        <w:tblStyle w:val="Table"/>
        <w:tblW w:w="5000" w:type="pct"/>
        <w:tblLook w:val="0020" w:firstRow="1" w:lastRow="0" w:firstColumn="0" w:lastColumn="0" w:noHBand="0" w:noVBand="0"/>
      </w:tblPr>
      <w:tblGrid>
        <w:gridCol w:w="2261"/>
        <w:gridCol w:w="2848"/>
        <w:gridCol w:w="4251"/>
      </w:tblGrid>
      <w:tr w:rsidR="00825C99" w14:paraId="5884D9D1"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45057564" w14:textId="77777777" w:rsidR="00825C99" w:rsidRDefault="00CC29B6">
            <w:pPr>
              <w:pStyle w:val="Compact"/>
            </w:pPr>
            <w:r>
              <w:t>Rolle</w:t>
            </w:r>
          </w:p>
        </w:tc>
        <w:tc>
          <w:tcPr>
            <w:tcW w:w="0" w:type="auto"/>
          </w:tcPr>
          <w:p w14:paraId="7D75524B" w14:textId="77777777" w:rsidR="00825C99" w:rsidRDefault="00CC29B6">
            <w:pPr>
              <w:pStyle w:val="Compact"/>
            </w:pPr>
            <w:r>
              <w:t>Kontakt</w:t>
            </w:r>
          </w:p>
        </w:tc>
        <w:tc>
          <w:tcPr>
            <w:tcW w:w="0" w:type="auto"/>
          </w:tcPr>
          <w:p w14:paraId="18E306B4" w14:textId="77777777" w:rsidR="00825C99" w:rsidRDefault="00CC29B6">
            <w:pPr>
              <w:pStyle w:val="Compact"/>
            </w:pPr>
            <w:r>
              <w:t>Erwartungshaltung</w:t>
            </w:r>
          </w:p>
        </w:tc>
      </w:tr>
      <w:tr w:rsidR="00825C99" w14:paraId="16D168A6" w14:textId="77777777">
        <w:tc>
          <w:tcPr>
            <w:tcW w:w="0" w:type="auto"/>
          </w:tcPr>
          <w:p w14:paraId="7BA50A21" w14:textId="77777777" w:rsidR="00825C99" w:rsidRDefault="00CC29B6">
            <w:r>
              <w:rPr>
                <w:i/>
                <w:iCs/>
              </w:rPr>
              <w:t>&lt;Rolle-1&gt;</w:t>
            </w:r>
          </w:p>
        </w:tc>
        <w:tc>
          <w:tcPr>
            <w:tcW w:w="0" w:type="auto"/>
          </w:tcPr>
          <w:p w14:paraId="058280B7" w14:textId="77777777" w:rsidR="00825C99" w:rsidRDefault="00CC29B6">
            <w:r>
              <w:rPr>
                <w:i/>
                <w:iCs/>
              </w:rPr>
              <w:t>&lt;Kontakt-1&gt;</w:t>
            </w:r>
          </w:p>
        </w:tc>
        <w:tc>
          <w:tcPr>
            <w:tcW w:w="0" w:type="auto"/>
          </w:tcPr>
          <w:p w14:paraId="7A908F2B" w14:textId="77777777" w:rsidR="00825C99" w:rsidRDefault="00CC29B6">
            <w:r>
              <w:rPr>
                <w:i/>
                <w:iCs/>
              </w:rPr>
              <w:t>&lt;Erwartung-1&gt;</w:t>
            </w:r>
          </w:p>
        </w:tc>
      </w:tr>
      <w:tr w:rsidR="00825C99" w14:paraId="2561CBED" w14:textId="77777777">
        <w:tc>
          <w:tcPr>
            <w:tcW w:w="0" w:type="auto"/>
          </w:tcPr>
          <w:p w14:paraId="7AA85DE0" w14:textId="77777777" w:rsidR="00825C99" w:rsidRDefault="00CC29B6">
            <w:r>
              <w:rPr>
                <w:i/>
                <w:iCs/>
              </w:rPr>
              <w:t>&lt;Rolle-2&gt;</w:t>
            </w:r>
          </w:p>
        </w:tc>
        <w:tc>
          <w:tcPr>
            <w:tcW w:w="0" w:type="auto"/>
          </w:tcPr>
          <w:p w14:paraId="282655B5" w14:textId="77777777" w:rsidR="00825C99" w:rsidRDefault="00CC29B6">
            <w:r>
              <w:rPr>
                <w:i/>
                <w:iCs/>
              </w:rPr>
              <w:t>&lt;Kontakt-2&gt;</w:t>
            </w:r>
          </w:p>
        </w:tc>
        <w:tc>
          <w:tcPr>
            <w:tcW w:w="0" w:type="auto"/>
          </w:tcPr>
          <w:p w14:paraId="61B2D9FE" w14:textId="77777777" w:rsidR="00825C99" w:rsidRDefault="00CC29B6">
            <w:r>
              <w:rPr>
                <w:i/>
                <w:iCs/>
              </w:rPr>
              <w:t>&lt;Erwartung-2&gt;</w:t>
            </w:r>
          </w:p>
        </w:tc>
      </w:tr>
    </w:tbl>
    <w:p w14:paraId="33D91718" w14:textId="77777777" w:rsidR="00825C99" w:rsidRDefault="00CC29B6">
      <w:pPr>
        <w:pStyle w:val="Heading1"/>
      </w:pPr>
      <w:bookmarkStart w:id="4" w:name="section-architecture-constraints"/>
      <w:bookmarkEnd w:id="3"/>
      <w:bookmarkEnd w:id="0"/>
      <w:r>
        <w:t>Randbedingungen</w:t>
      </w:r>
    </w:p>
    <w:p w14:paraId="2A57BEF3" w14:textId="77777777" w:rsidR="00825C99" w:rsidRDefault="00CC29B6">
      <w:pPr>
        <w:pStyle w:val="FirstParagraph"/>
      </w:pPr>
      <w:r>
        <w:rPr>
          <w:b/>
          <w:bCs/>
        </w:rPr>
        <w:t>Inhalt</w:t>
      </w:r>
    </w:p>
    <w:p w14:paraId="034531D8" w14:textId="77777777" w:rsidR="00825C99" w:rsidRPr="00C8116B" w:rsidRDefault="00CC29B6">
      <w:pPr>
        <w:pStyle w:val="BodyText"/>
        <w:rPr>
          <w:lang w:val="de-DE"/>
        </w:rPr>
      </w:pPr>
      <w:r w:rsidRPr="00C8116B">
        <w:rPr>
          <w:lang w:val="de-DE"/>
        </w:rPr>
        <w:t xml:space="preserve">Randbedingungen und Vorgaben, die ihre Freiheiten </w:t>
      </w:r>
      <w:proofErr w:type="gramStart"/>
      <w:r w:rsidRPr="00C8116B">
        <w:rPr>
          <w:lang w:val="de-DE"/>
        </w:rPr>
        <w:t>bezüglich Entwurf</w:t>
      </w:r>
      <w:proofErr w:type="gramEnd"/>
      <w:r w:rsidRPr="00C8116B">
        <w:rPr>
          <w:lang w:val="de-DE"/>
        </w:rPr>
        <w:t>, Implementierung oder Ihres Entwicklungsprozesses einschränken. Diese Randbedingungen gelten manchmal organisations- oder firmenweit über die Grenzen einzelner Systeme hinweg.</w:t>
      </w:r>
    </w:p>
    <w:p w14:paraId="1095DC7A" w14:textId="77777777" w:rsidR="00825C99" w:rsidRPr="00C8116B" w:rsidRDefault="00CC29B6">
      <w:pPr>
        <w:pStyle w:val="BodyText"/>
        <w:rPr>
          <w:lang w:val="de-DE"/>
        </w:rPr>
      </w:pPr>
      <w:r w:rsidRPr="00C8116B">
        <w:rPr>
          <w:b/>
          <w:bCs/>
          <w:lang w:val="de-DE"/>
        </w:rPr>
        <w:t>Motivation</w:t>
      </w:r>
    </w:p>
    <w:p w14:paraId="6037DFDB" w14:textId="77777777" w:rsidR="00825C99" w:rsidRPr="00C8116B" w:rsidRDefault="00CC29B6">
      <w:pPr>
        <w:pStyle w:val="BodyText"/>
        <w:rPr>
          <w:lang w:val="de-DE"/>
        </w:rPr>
      </w:pPr>
      <w:r w:rsidRPr="00C8116B">
        <w:rPr>
          <w:lang w:val="de-DE"/>
        </w:rPr>
        <w:t>Für eine tragfähige Architektur sollten Sie genau wissen, wo Ihre Freiheitsgrade bezüglich der Entwurfsentscheidungen liegen und wo Sie Randbedingungen beachten müssen. Sie können Randbedingungen vielleicht noch verhandeln, zunächst sind sie aber da.</w:t>
      </w:r>
    </w:p>
    <w:p w14:paraId="5A93B37E" w14:textId="77777777" w:rsidR="00825C99" w:rsidRPr="00C8116B" w:rsidRDefault="00CC29B6">
      <w:pPr>
        <w:pStyle w:val="BodyText"/>
        <w:rPr>
          <w:lang w:val="de-DE"/>
        </w:rPr>
      </w:pPr>
      <w:r w:rsidRPr="00C8116B">
        <w:rPr>
          <w:b/>
          <w:bCs/>
          <w:lang w:val="de-DE"/>
        </w:rPr>
        <w:t>Form</w:t>
      </w:r>
    </w:p>
    <w:p w14:paraId="6F59C7EE" w14:textId="77777777" w:rsidR="00825C99" w:rsidRPr="00C8116B" w:rsidRDefault="00CC29B6">
      <w:pPr>
        <w:pStyle w:val="BodyText"/>
        <w:rPr>
          <w:lang w:val="de-DE"/>
        </w:rPr>
      </w:pPr>
      <w:r w:rsidRPr="00C8116B">
        <w:rPr>
          <w:lang w:val="de-DE"/>
        </w:rPr>
        <w:t xml:space="preserve">Einfache Tabellen der Randbedingungen mit Erläuterungen. Bei Bedarf unterscheiden Sie technische, organisatorische und politische Randbedingungen oder übergreifende Konventionen (beispielsweise Programmier- oder </w:t>
      </w:r>
      <w:proofErr w:type="spellStart"/>
      <w:r w:rsidRPr="00C8116B">
        <w:rPr>
          <w:lang w:val="de-DE"/>
        </w:rPr>
        <w:t>Versionierungsrichtlinien</w:t>
      </w:r>
      <w:proofErr w:type="spellEnd"/>
      <w:r w:rsidRPr="00C8116B">
        <w:rPr>
          <w:lang w:val="de-DE"/>
        </w:rPr>
        <w:t>, Dokumentations- oder Namenskonvention).</w:t>
      </w:r>
    </w:p>
    <w:p w14:paraId="6257E986" w14:textId="77777777" w:rsidR="00825C99" w:rsidRPr="00C8116B" w:rsidRDefault="00CC29B6">
      <w:pPr>
        <w:pStyle w:val="BodyText"/>
        <w:rPr>
          <w:lang w:val="de-DE"/>
        </w:rPr>
      </w:pPr>
      <w:r w:rsidRPr="00C8116B">
        <w:rPr>
          <w:lang w:val="de-DE"/>
        </w:rPr>
        <w:t xml:space="preserve">Siehe </w:t>
      </w:r>
      <w:hyperlink r:id="rId11">
        <w:r w:rsidRPr="00C8116B">
          <w:rPr>
            <w:rStyle w:val="Hyperlink"/>
            <w:lang w:val="de-DE"/>
          </w:rPr>
          <w:t>Randbedingungen</w:t>
        </w:r>
      </w:hyperlink>
      <w:r w:rsidRPr="00C8116B">
        <w:rPr>
          <w:lang w:val="de-DE"/>
        </w:rPr>
        <w:t xml:space="preserve"> in der online-Dokumentation (auf Englisch!).</w:t>
      </w:r>
    </w:p>
    <w:p w14:paraId="61A6A174" w14:textId="77777777" w:rsidR="00825C99" w:rsidRPr="00C8116B" w:rsidRDefault="00CC29B6">
      <w:pPr>
        <w:pStyle w:val="Heading1"/>
        <w:rPr>
          <w:lang w:val="de-DE"/>
        </w:rPr>
      </w:pPr>
      <w:bookmarkStart w:id="5" w:name="section-system-scope-and-context"/>
      <w:bookmarkEnd w:id="4"/>
      <w:r w:rsidRPr="00C8116B">
        <w:rPr>
          <w:lang w:val="de-DE"/>
        </w:rPr>
        <w:t>Kontextabgrenzung</w:t>
      </w:r>
    </w:p>
    <w:p w14:paraId="508CCEEF" w14:textId="77777777" w:rsidR="00825C99" w:rsidRPr="00C8116B" w:rsidRDefault="00CC29B6">
      <w:pPr>
        <w:pStyle w:val="FirstParagraph"/>
        <w:rPr>
          <w:lang w:val="de-DE"/>
        </w:rPr>
      </w:pPr>
      <w:r w:rsidRPr="00C8116B">
        <w:rPr>
          <w:b/>
          <w:bCs/>
          <w:lang w:val="de-DE"/>
        </w:rPr>
        <w:t>Inhalt</w:t>
      </w:r>
    </w:p>
    <w:p w14:paraId="44EB80F7" w14:textId="77777777" w:rsidR="00825C99" w:rsidRPr="00C8116B" w:rsidRDefault="00CC29B6">
      <w:pPr>
        <w:pStyle w:val="BodyText"/>
        <w:rPr>
          <w:lang w:val="de-DE"/>
        </w:rPr>
      </w:pPr>
      <w:r w:rsidRPr="00C8116B">
        <w:rPr>
          <w:lang w:val="de-DE"/>
        </w:rPr>
        <w:lastRenderedPageBreak/>
        <w:t>Die Kontextabgrenzung grenzt das System gegen alle Kommunikationspartner (Nachbarsysteme und Benutzerrollen) ab. Sie legt damit die externen Schnittstellen fest und zeigt damit auch die Verantwortlichkeit (</w:t>
      </w:r>
      <w:proofErr w:type="spellStart"/>
      <w:r w:rsidRPr="00C8116B">
        <w:rPr>
          <w:lang w:val="de-DE"/>
        </w:rPr>
        <w:t>scope</w:t>
      </w:r>
      <w:proofErr w:type="spellEnd"/>
      <w:r w:rsidRPr="00C8116B">
        <w:rPr>
          <w:lang w:val="de-DE"/>
        </w:rPr>
        <w:t>) Ihres Systems: Welche Verantwortung trägt das System und welche Verantwortung übernehmen die Nachbarsysteme?</w:t>
      </w:r>
    </w:p>
    <w:p w14:paraId="19BF4AEA" w14:textId="77777777" w:rsidR="00825C99" w:rsidRPr="00C8116B" w:rsidRDefault="00CC29B6">
      <w:pPr>
        <w:pStyle w:val="BodyText"/>
        <w:rPr>
          <w:lang w:val="de-DE"/>
        </w:rPr>
      </w:pPr>
      <w:r w:rsidRPr="00C8116B">
        <w:rPr>
          <w:lang w:val="de-DE"/>
        </w:rPr>
        <w:t>Differenzieren Sie fachlichen (Ein- und Ausgaben) und technischen Kontext (Kanäle, Protokolle, Hardware), falls nötig.</w:t>
      </w:r>
    </w:p>
    <w:p w14:paraId="5AA9BBE9" w14:textId="77777777" w:rsidR="00825C99" w:rsidRPr="00C8116B" w:rsidRDefault="00CC29B6">
      <w:pPr>
        <w:pStyle w:val="BodyText"/>
        <w:rPr>
          <w:lang w:val="de-DE"/>
        </w:rPr>
      </w:pPr>
      <w:r w:rsidRPr="00C8116B">
        <w:rPr>
          <w:b/>
          <w:bCs/>
          <w:lang w:val="de-DE"/>
        </w:rPr>
        <w:t>Motivation</w:t>
      </w:r>
    </w:p>
    <w:p w14:paraId="3C9ACFBB" w14:textId="77777777" w:rsidR="00825C99" w:rsidRPr="00C8116B" w:rsidRDefault="00CC29B6">
      <w:pPr>
        <w:pStyle w:val="BodyText"/>
        <w:rPr>
          <w:lang w:val="de-DE"/>
        </w:rPr>
      </w:pPr>
      <w:r w:rsidRPr="00C8116B">
        <w:rPr>
          <w:lang w:val="de-DE"/>
        </w:rPr>
        <w:t>Die fachlichen und technischen Schnittstellen zur Kommunikation gehören zu den kritischsten Aspekten eines Systems. Stellen Sie sicher, dass Sie diese komplett verstanden haben.</w:t>
      </w:r>
    </w:p>
    <w:p w14:paraId="1A201CF7" w14:textId="77777777" w:rsidR="00825C99" w:rsidRPr="00C8116B" w:rsidRDefault="00CC29B6">
      <w:pPr>
        <w:pStyle w:val="BodyText"/>
        <w:rPr>
          <w:lang w:val="de-DE"/>
        </w:rPr>
      </w:pPr>
      <w:r w:rsidRPr="00C8116B">
        <w:rPr>
          <w:b/>
          <w:bCs/>
          <w:lang w:val="de-DE"/>
        </w:rPr>
        <w:t>Form</w:t>
      </w:r>
    </w:p>
    <w:p w14:paraId="5D03F603" w14:textId="77777777" w:rsidR="00825C99" w:rsidRPr="00C8116B" w:rsidRDefault="00CC29B6">
      <w:pPr>
        <w:pStyle w:val="BodyText"/>
        <w:rPr>
          <w:lang w:val="de-DE"/>
        </w:rPr>
      </w:pPr>
      <w:r w:rsidRPr="00C8116B">
        <w:rPr>
          <w:lang w:val="de-DE"/>
        </w:rPr>
        <w:t>Verschiedene Optionen:</w:t>
      </w:r>
    </w:p>
    <w:p w14:paraId="7C01B976" w14:textId="77777777" w:rsidR="00825C99" w:rsidRDefault="00CC29B6">
      <w:pPr>
        <w:numPr>
          <w:ilvl w:val="0"/>
          <w:numId w:val="4"/>
        </w:numPr>
      </w:pPr>
      <w:r>
        <w:t xml:space="preserve">Diverse </w:t>
      </w:r>
      <w:proofErr w:type="spellStart"/>
      <w:r>
        <w:t>Kontextdiagramme</w:t>
      </w:r>
      <w:proofErr w:type="spellEnd"/>
    </w:p>
    <w:p w14:paraId="6934E50B" w14:textId="77777777" w:rsidR="00825C99" w:rsidRPr="00C8116B" w:rsidRDefault="00CC29B6">
      <w:pPr>
        <w:numPr>
          <w:ilvl w:val="0"/>
          <w:numId w:val="4"/>
        </w:numPr>
        <w:rPr>
          <w:lang w:val="de-DE"/>
        </w:rPr>
      </w:pPr>
      <w:r w:rsidRPr="00C8116B">
        <w:rPr>
          <w:lang w:val="de-DE"/>
        </w:rPr>
        <w:t>Listen von Kommunikationsbeziehungen mit deren Schnittstellen</w:t>
      </w:r>
    </w:p>
    <w:p w14:paraId="2D43B688" w14:textId="77777777" w:rsidR="00825C99" w:rsidRPr="00C8116B" w:rsidRDefault="00CC29B6">
      <w:pPr>
        <w:pStyle w:val="FirstParagraph"/>
        <w:rPr>
          <w:lang w:val="de-DE"/>
        </w:rPr>
      </w:pPr>
      <w:r w:rsidRPr="00C8116B">
        <w:rPr>
          <w:lang w:val="de-DE"/>
        </w:rPr>
        <w:t xml:space="preserve">Siehe </w:t>
      </w:r>
      <w:hyperlink r:id="rId12">
        <w:r w:rsidRPr="00C8116B">
          <w:rPr>
            <w:rStyle w:val="Hyperlink"/>
            <w:lang w:val="de-DE"/>
          </w:rPr>
          <w:t>Kontextabgrenzung</w:t>
        </w:r>
      </w:hyperlink>
      <w:r w:rsidRPr="00C8116B">
        <w:rPr>
          <w:lang w:val="de-DE"/>
        </w:rPr>
        <w:t xml:space="preserve"> in der online-Dokumentation (auf Englisch!).</w:t>
      </w:r>
    </w:p>
    <w:p w14:paraId="19BE4997" w14:textId="77777777" w:rsidR="00825C99" w:rsidRPr="00C8116B" w:rsidRDefault="00CC29B6">
      <w:pPr>
        <w:pStyle w:val="Heading2"/>
        <w:rPr>
          <w:lang w:val="de-DE"/>
        </w:rPr>
      </w:pPr>
      <w:bookmarkStart w:id="6" w:name="X6257f6575a0a2f56fd1849dc520d81df20e72a7"/>
      <w:r w:rsidRPr="00C8116B">
        <w:rPr>
          <w:lang w:val="de-DE"/>
        </w:rPr>
        <w:t>Fachlicher Kontext</w:t>
      </w:r>
    </w:p>
    <w:p w14:paraId="3419D297" w14:textId="77777777" w:rsidR="00825C99" w:rsidRPr="00C8116B" w:rsidRDefault="00CC29B6">
      <w:pPr>
        <w:pStyle w:val="FirstParagraph"/>
        <w:rPr>
          <w:lang w:val="de-DE"/>
        </w:rPr>
      </w:pPr>
      <w:r w:rsidRPr="00C8116B">
        <w:rPr>
          <w:b/>
          <w:bCs/>
          <w:lang w:val="de-DE"/>
        </w:rPr>
        <w:t>Inhalt</w:t>
      </w:r>
    </w:p>
    <w:p w14:paraId="5DB0AF30" w14:textId="77777777" w:rsidR="00825C99" w:rsidRPr="00C8116B" w:rsidRDefault="00CC29B6">
      <w:pPr>
        <w:pStyle w:val="BodyText"/>
        <w:rPr>
          <w:lang w:val="de-DE"/>
        </w:rPr>
      </w:pPr>
      <w:r w:rsidRPr="00C8116B">
        <w:rPr>
          <w:lang w:val="de-DE"/>
        </w:rPr>
        <w:t xml:space="preserve">Festlegung </w:t>
      </w:r>
      <w:r w:rsidRPr="00C8116B">
        <w:rPr>
          <w:b/>
          <w:bCs/>
          <w:lang w:val="de-DE"/>
        </w:rPr>
        <w:t>aller</w:t>
      </w:r>
      <w:r w:rsidRPr="00C8116B">
        <w:rPr>
          <w:lang w:val="de-DE"/>
        </w:rPr>
        <w:t xml:space="preserve"> Kommunikationsbeziehungen (Nutzer, IT-Systeme, …) mit Erklärung der fachlichen Ein- und Ausgabedaten oder Schnittstellen. Zusätzlich (bei Bedarf) fachliche Datenformate oder Protokolle der Kommunikation mit den Nachbarsystemen.</w:t>
      </w:r>
    </w:p>
    <w:p w14:paraId="5E3DB773" w14:textId="77777777" w:rsidR="00825C99" w:rsidRPr="00C8116B" w:rsidRDefault="00CC29B6">
      <w:pPr>
        <w:pStyle w:val="BodyText"/>
        <w:rPr>
          <w:lang w:val="de-DE"/>
        </w:rPr>
      </w:pPr>
      <w:r w:rsidRPr="00C8116B">
        <w:rPr>
          <w:b/>
          <w:bCs/>
          <w:lang w:val="de-DE"/>
        </w:rPr>
        <w:t>Motivation</w:t>
      </w:r>
    </w:p>
    <w:p w14:paraId="00B3B004" w14:textId="77777777" w:rsidR="00825C99" w:rsidRPr="00C8116B" w:rsidRDefault="00CC29B6">
      <w:pPr>
        <w:pStyle w:val="BodyText"/>
        <w:rPr>
          <w:lang w:val="de-DE"/>
        </w:rPr>
      </w:pPr>
      <w:r w:rsidRPr="00C8116B">
        <w:rPr>
          <w:lang w:val="de-DE"/>
        </w:rPr>
        <w:t>Alle Beteiligten müssen verstehen, welche fachlichen Informationen mit der Umwelt ausgetauscht werden.</w:t>
      </w:r>
    </w:p>
    <w:p w14:paraId="087438E3" w14:textId="77777777" w:rsidR="00825C99" w:rsidRPr="00C8116B" w:rsidRDefault="00CC29B6">
      <w:pPr>
        <w:pStyle w:val="BodyText"/>
        <w:rPr>
          <w:lang w:val="de-DE"/>
        </w:rPr>
      </w:pPr>
      <w:r w:rsidRPr="00C8116B">
        <w:rPr>
          <w:b/>
          <w:bCs/>
          <w:lang w:val="de-DE"/>
        </w:rPr>
        <w:t>Form</w:t>
      </w:r>
    </w:p>
    <w:p w14:paraId="6DB70F1D" w14:textId="77777777" w:rsidR="00825C99" w:rsidRPr="00C8116B" w:rsidRDefault="00CC29B6">
      <w:pPr>
        <w:pStyle w:val="BodyText"/>
        <w:rPr>
          <w:lang w:val="de-DE"/>
        </w:rPr>
      </w:pPr>
      <w:r w:rsidRPr="00C8116B">
        <w:rPr>
          <w:lang w:val="de-DE"/>
        </w:rPr>
        <w:t>Alle Diagrammarten, die das System als Blackbox darstellen und die fachlichen Schnittstellen zu den Nachbarsystemen beschreiben.</w:t>
      </w:r>
    </w:p>
    <w:p w14:paraId="22CBCF26" w14:textId="77777777" w:rsidR="00825C99" w:rsidRPr="00C8116B" w:rsidRDefault="00CC29B6">
      <w:pPr>
        <w:pStyle w:val="BodyText"/>
        <w:rPr>
          <w:lang w:val="de-DE"/>
        </w:rPr>
      </w:pPr>
      <w:r w:rsidRPr="00C8116B">
        <w:rPr>
          <w:lang w:val="de-DE"/>
        </w:rPr>
        <w:t>Alternativ oder ergänzend können Sie eine Tabelle verwenden. Der Titel gibt den Namen Ihres Systems wieder; die drei Spalten sind: Kommunikationsbeziehung, Eingabe, Ausgabe.</w:t>
      </w:r>
    </w:p>
    <w:p w14:paraId="7FD6AD8E" w14:textId="77777777" w:rsidR="00825C99" w:rsidRPr="00C8116B" w:rsidRDefault="00CC29B6">
      <w:pPr>
        <w:pStyle w:val="BodyText"/>
        <w:rPr>
          <w:lang w:val="de-DE"/>
        </w:rPr>
      </w:pPr>
      <w:r w:rsidRPr="00C8116B">
        <w:rPr>
          <w:b/>
          <w:bCs/>
          <w:lang w:val="de-DE"/>
        </w:rPr>
        <w:t>&lt;Diagramm und/oder Tabelle&gt;</w:t>
      </w:r>
    </w:p>
    <w:p w14:paraId="69CD2F19" w14:textId="77777777" w:rsidR="00825C99" w:rsidRPr="00C8116B" w:rsidRDefault="00CC29B6">
      <w:pPr>
        <w:pStyle w:val="BodyText"/>
        <w:rPr>
          <w:lang w:val="de-DE"/>
        </w:rPr>
      </w:pPr>
      <w:r w:rsidRPr="00C8116B">
        <w:rPr>
          <w:b/>
          <w:bCs/>
          <w:lang w:val="de-DE"/>
        </w:rPr>
        <w:t>&lt;optional: Erläuterung der externen fachlichen Schnittstellen&gt;</w:t>
      </w:r>
    </w:p>
    <w:p w14:paraId="7F94BE80" w14:textId="77777777" w:rsidR="00825C99" w:rsidRPr="00C8116B" w:rsidRDefault="00CC29B6">
      <w:pPr>
        <w:pStyle w:val="Heading2"/>
        <w:rPr>
          <w:lang w:val="de-DE"/>
        </w:rPr>
      </w:pPr>
      <w:bookmarkStart w:id="7" w:name="X122197777589c7ff4ce2ddbd966e276bbbbad38"/>
      <w:bookmarkEnd w:id="6"/>
      <w:r w:rsidRPr="00C8116B">
        <w:rPr>
          <w:lang w:val="de-DE"/>
        </w:rPr>
        <w:t>Technischer Kontext</w:t>
      </w:r>
    </w:p>
    <w:p w14:paraId="085D2E56" w14:textId="77777777" w:rsidR="00825C99" w:rsidRPr="00C8116B" w:rsidRDefault="00CC29B6">
      <w:pPr>
        <w:pStyle w:val="FirstParagraph"/>
        <w:rPr>
          <w:lang w:val="de-DE"/>
        </w:rPr>
      </w:pPr>
      <w:r w:rsidRPr="00C8116B">
        <w:rPr>
          <w:b/>
          <w:bCs/>
          <w:lang w:val="de-DE"/>
        </w:rPr>
        <w:t>Inhalt</w:t>
      </w:r>
    </w:p>
    <w:p w14:paraId="79C75A34" w14:textId="77777777" w:rsidR="00825C99" w:rsidRPr="00C8116B" w:rsidRDefault="00CC29B6">
      <w:pPr>
        <w:pStyle w:val="BodyText"/>
        <w:rPr>
          <w:lang w:val="de-DE"/>
        </w:rPr>
      </w:pPr>
      <w:r w:rsidRPr="00C8116B">
        <w:rPr>
          <w:lang w:val="de-DE"/>
        </w:rPr>
        <w:lastRenderedPageBreak/>
        <w:t>Technische Schnittstellen (Kanäle, Übertragungsmedien) zwischen dem System und seiner Umwelt. Zusätzlich eine Erklärung (</w:t>
      </w:r>
      <w:proofErr w:type="spellStart"/>
      <w:r w:rsidRPr="00C8116B">
        <w:rPr>
          <w:i/>
          <w:iCs/>
          <w:lang w:val="de-DE"/>
        </w:rPr>
        <w:t>mapping</w:t>
      </w:r>
      <w:proofErr w:type="spellEnd"/>
      <w:r w:rsidRPr="00C8116B">
        <w:rPr>
          <w:lang w:val="de-DE"/>
        </w:rPr>
        <w:t>), welche fachlichen Ein- und Ausgaben über welche technischen Kanäle fließen.</w:t>
      </w:r>
    </w:p>
    <w:p w14:paraId="6FDC693C" w14:textId="77777777" w:rsidR="00825C99" w:rsidRPr="00C8116B" w:rsidRDefault="00CC29B6">
      <w:pPr>
        <w:pStyle w:val="BodyText"/>
        <w:rPr>
          <w:lang w:val="de-DE"/>
        </w:rPr>
      </w:pPr>
      <w:r w:rsidRPr="00C8116B">
        <w:rPr>
          <w:b/>
          <w:bCs/>
          <w:lang w:val="de-DE"/>
        </w:rPr>
        <w:t>Motivation</w:t>
      </w:r>
    </w:p>
    <w:p w14:paraId="75BE15CF" w14:textId="77777777" w:rsidR="00825C99" w:rsidRPr="00C8116B" w:rsidRDefault="00CC29B6">
      <w:pPr>
        <w:pStyle w:val="BodyText"/>
        <w:rPr>
          <w:lang w:val="de-DE"/>
        </w:rPr>
      </w:pPr>
      <w:r w:rsidRPr="00C8116B">
        <w:rPr>
          <w:lang w:val="de-DE"/>
        </w:rPr>
        <w:t>Viele Stakeholder treffen Architekturentscheidungen auf Basis der technischen Schnittstellen des Systems zu seinem Kontext.</w:t>
      </w:r>
    </w:p>
    <w:p w14:paraId="18579F83" w14:textId="77777777" w:rsidR="00825C99" w:rsidRPr="00C8116B" w:rsidRDefault="00CC29B6">
      <w:pPr>
        <w:pStyle w:val="BodyText"/>
        <w:rPr>
          <w:lang w:val="de-DE"/>
        </w:rPr>
      </w:pPr>
      <w:r w:rsidRPr="00C8116B">
        <w:rPr>
          <w:lang w:val="de-DE"/>
        </w:rPr>
        <w:t>Insbesondere bei der Entwicklung von Infrastruktur oder Hardware sind diese technischen Schnittstellen durchaus entscheidend.</w:t>
      </w:r>
    </w:p>
    <w:p w14:paraId="748F1B0F" w14:textId="77777777" w:rsidR="00825C99" w:rsidRPr="00C8116B" w:rsidRDefault="00CC29B6">
      <w:pPr>
        <w:pStyle w:val="BodyText"/>
        <w:rPr>
          <w:lang w:val="de-DE"/>
        </w:rPr>
      </w:pPr>
      <w:r w:rsidRPr="00C8116B">
        <w:rPr>
          <w:b/>
          <w:bCs/>
          <w:lang w:val="de-DE"/>
        </w:rPr>
        <w:t>Form</w:t>
      </w:r>
    </w:p>
    <w:p w14:paraId="310E10AD" w14:textId="77777777" w:rsidR="00825C99" w:rsidRPr="00C8116B" w:rsidRDefault="00CC29B6">
      <w:pPr>
        <w:pStyle w:val="BodyText"/>
        <w:rPr>
          <w:lang w:val="de-DE"/>
        </w:rPr>
      </w:pPr>
      <w:r w:rsidRPr="00C8116B">
        <w:rPr>
          <w:lang w:val="de-DE"/>
        </w:rPr>
        <w:t xml:space="preserve">Beispielsweise UML </w:t>
      </w:r>
      <w:proofErr w:type="spellStart"/>
      <w:r w:rsidRPr="00C8116B">
        <w:rPr>
          <w:lang w:val="de-DE"/>
        </w:rPr>
        <w:t>Deployment</w:t>
      </w:r>
      <w:proofErr w:type="spellEnd"/>
      <w:r w:rsidRPr="00C8116B">
        <w:rPr>
          <w:lang w:val="de-DE"/>
        </w:rPr>
        <w:t>-Diagramme mit den Kanälen zu Nachbarsystemen, begleitet von einer Tabelle, die Kanäle auf Ein-/Ausgaben abbildet.</w:t>
      </w:r>
    </w:p>
    <w:p w14:paraId="03A28B00" w14:textId="77777777" w:rsidR="00825C99" w:rsidRPr="00C8116B" w:rsidRDefault="00CC29B6">
      <w:pPr>
        <w:pStyle w:val="BodyText"/>
        <w:rPr>
          <w:lang w:val="de-DE"/>
        </w:rPr>
      </w:pPr>
      <w:r w:rsidRPr="00C8116B">
        <w:rPr>
          <w:b/>
          <w:bCs/>
          <w:lang w:val="de-DE"/>
        </w:rPr>
        <w:t>&lt;Diagramm oder Tabelle&gt;</w:t>
      </w:r>
    </w:p>
    <w:p w14:paraId="0DBB43CA" w14:textId="77777777" w:rsidR="00825C99" w:rsidRPr="00C8116B" w:rsidRDefault="00CC29B6">
      <w:pPr>
        <w:pStyle w:val="BodyText"/>
        <w:rPr>
          <w:lang w:val="de-DE"/>
        </w:rPr>
      </w:pPr>
      <w:r w:rsidRPr="00C8116B">
        <w:rPr>
          <w:b/>
          <w:bCs/>
          <w:lang w:val="de-DE"/>
        </w:rPr>
        <w:t>&lt;optional: Erläuterung der externen technischen Schnittstellen&gt;</w:t>
      </w:r>
    </w:p>
    <w:p w14:paraId="6424461E" w14:textId="77777777" w:rsidR="00825C99" w:rsidRPr="00C8116B" w:rsidRDefault="00CC29B6">
      <w:pPr>
        <w:pStyle w:val="BodyText"/>
        <w:rPr>
          <w:lang w:val="de-DE"/>
        </w:rPr>
      </w:pPr>
      <w:r w:rsidRPr="00C8116B">
        <w:rPr>
          <w:b/>
          <w:bCs/>
          <w:lang w:val="de-DE"/>
        </w:rPr>
        <w:t>&lt;Mapping fachliche auf technische Schnittstellen&gt;</w:t>
      </w:r>
    </w:p>
    <w:p w14:paraId="5EA2CD68" w14:textId="77777777" w:rsidR="00825C99" w:rsidRPr="00C8116B" w:rsidRDefault="00CC29B6">
      <w:pPr>
        <w:pStyle w:val="Heading1"/>
        <w:rPr>
          <w:lang w:val="de-DE"/>
        </w:rPr>
      </w:pPr>
      <w:bookmarkStart w:id="8" w:name="section-solution-strategy"/>
      <w:bookmarkEnd w:id="7"/>
      <w:bookmarkEnd w:id="5"/>
      <w:r w:rsidRPr="00C8116B">
        <w:rPr>
          <w:lang w:val="de-DE"/>
        </w:rPr>
        <w:t>Lösungsstrategie</w:t>
      </w:r>
    </w:p>
    <w:p w14:paraId="26AEE6D3" w14:textId="77777777" w:rsidR="00825C99" w:rsidRPr="00C8116B" w:rsidRDefault="00CC29B6">
      <w:pPr>
        <w:pStyle w:val="FirstParagraph"/>
        <w:rPr>
          <w:lang w:val="de-DE"/>
        </w:rPr>
      </w:pPr>
      <w:r w:rsidRPr="00C8116B">
        <w:rPr>
          <w:b/>
          <w:bCs/>
          <w:lang w:val="de-DE"/>
        </w:rPr>
        <w:t>Inhalt</w:t>
      </w:r>
    </w:p>
    <w:p w14:paraId="1ED9F08A" w14:textId="77777777" w:rsidR="00825C99" w:rsidRDefault="00CC29B6">
      <w:pPr>
        <w:pStyle w:val="BodyText"/>
      </w:pPr>
      <w:r w:rsidRPr="00C8116B">
        <w:rPr>
          <w:lang w:val="de-DE"/>
        </w:rPr>
        <w:t xml:space="preserve">Kurzer Überblick über die grundlegenden Entscheidungen und Lösungsansätze, die Entwurf und Implementierung des Systems prägen. </w:t>
      </w:r>
      <w:proofErr w:type="spellStart"/>
      <w:r>
        <w:t>Hierzu</w:t>
      </w:r>
      <w:proofErr w:type="spellEnd"/>
      <w:r>
        <w:t xml:space="preserve"> </w:t>
      </w:r>
      <w:proofErr w:type="spellStart"/>
      <w:r>
        <w:t>gehören</w:t>
      </w:r>
      <w:proofErr w:type="spellEnd"/>
      <w:r>
        <w:t>:</w:t>
      </w:r>
    </w:p>
    <w:p w14:paraId="29EDA757" w14:textId="77777777" w:rsidR="00825C99" w:rsidRDefault="00CC29B6">
      <w:pPr>
        <w:numPr>
          <w:ilvl w:val="0"/>
          <w:numId w:val="5"/>
        </w:numPr>
      </w:pPr>
      <w:r>
        <w:t>Technologieentscheidungen</w:t>
      </w:r>
    </w:p>
    <w:p w14:paraId="1D3979D7" w14:textId="77777777" w:rsidR="00825C99" w:rsidRPr="00C8116B" w:rsidRDefault="00CC29B6">
      <w:pPr>
        <w:numPr>
          <w:ilvl w:val="0"/>
          <w:numId w:val="5"/>
        </w:numPr>
        <w:rPr>
          <w:lang w:val="de-DE"/>
        </w:rPr>
      </w:pPr>
      <w:r w:rsidRPr="00C8116B">
        <w:rPr>
          <w:lang w:val="de-DE"/>
        </w:rPr>
        <w:t>Entscheidungen über die Top-Level-Zerlegung des Systems, beispielsweise die Verwendung gesamthaft prägender Entwurfs- oder Architekturmuster,</w:t>
      </w:r>
    </w:p>
    <w:p w14:paraId="410400A7" w14:textId="77777777" w:rsidR="00825C99" w:rsidRPr="00C8116B" w:rsidRDefault="00CC29B6">
      <w:pPr>
        <w:numPr>
          <w:ilvl w:val="0"/>
          <w:numId w:val="5"/>
        </w:numPr>
        <w:rPr>
          <w:lang w:val="de-DE"/>
        </w:rPr>
      </w:pPr>
      <w:r w:rsidRPr="00C8116B">
        <w:rPr>
          <w:lang w:val="de-DE"/>
        </w:rPr>
        <w:t>Entscheidungen zur Erreichung der wichtigsten Qualitätsanforderungen sowie</w:t>
      </w:r>
    </w:p>
    <w:p w14:paraId="5199CE73" w14:textId="77777777" w:rsidR="00825C99" w:rsidRPr="00C8116B" w:rsidRDefault="00CC29B6">
      <w:pPr>
        <w:numPr>
          <w:ilvl w:val="0"/>
          <w:numId w:val="5"/>
        </w:numPr>
        <w:rPr>
          <w:lang w:val="de-DE"/>
        </w:rPr>
      </w:pPr>
      <w:r w:rsidRPr="00C8116B">
        <w:rPr>
          <w:lang w:val="de-DE"/>
        </w:rPr>
        <w:t>relevante organisatorische Entscheidungen, beispielsweise für bestimmte Entwicklungsprozesse oder Delegation bestimmter Aufgaben an andere Stakeholder.</w:t>
      </w:r>
    </w:p>
    <w:p w14:paraId="1491EC12" w14:textId="77777777" w:rsidR="00825C99" w:rsidRPr="00C8116B" w:rsidRDefault="00CC29B6">
      <w:pPr>
        <w:pStyle w:val="FirstParagraph"/>
        <w:rPr>
          <w:lang w:val="de-DE"/>
        </w:rPr>
      </w:pPr>
      <w:r w:rsidRPr="00C8116B">
        <w:rPr>
          <w:b/>
          <w:bCs/>
          <w:lang w:val="de-DE"/>
        </w:rPr>
        <w:t>Motivation</w:t>
      </w:r>
    </w:p>
    <w:p w14:paraId="3D1A1D4B" w14:textId="77777777" w:rsidR="00825C99" w:rsidRPr="00C8116B" w:rsidRDefault="00CC29B6">
      <w:pPr>
        <w:pStyle w:val="BodyText"/>
        <w:rPr>
          <w:lang w:val="de-DE"/>
        </w:rPr>
      </w:pPr>
      <w:r w:rsidRPr="00C8116B">
        <w:rPr>
          <w:lang w:val="de-DE"/>
        </w:rPr>
        <w:t>Diese wichtigen Entscheidungen bilden wesentliche „Eckpfeiler“ der Architektur. Von ihnen hängen viele weitere Entscheidungen oder Implementierungsregeln ab.</w:t>
      </w:r>
    </w:p>
    <w:p w14:paraId="2DE2AD46" w14:textId="77777777" w:rsidR="00825C99" w:rsidRPr="00C8116B" w:rsidRDefault="00CC29B6">
      <w:pPr>
        <w:pStyle w:val="BodyText"/>
        <w:rPr>
          <w:lang w:val="de-DE"/>
        </w:rPr>
      </w:pPr>
      <w:r w:rsidRPr="00C8116B">
        <w:rPr>
          <w:b/>
          <w:bCs/>
          <w:lang w:val="de-DE"/>
        </w:rPr>
        <w:t>Form</w:t>
      </w:r>
    </w:p>
    <w:p w14:paraId="6C1E26E6" w14:textId="77777777" w:rsidR="00825C99" w:rsidRPr="00C8116B" w:rsidRDefault="00CC29B6">
      <w:pPr>
        <w:pStyle w:val="BodyText"/>
        <w:rPr>
          <w:lang w:val="de-DE"/>
        </w:rPr>
      </w:pPr>
      <w:r w:rsidRPr="00C8116B">
        <w:rPr>
          <w:lang w:val="de-DE"/>
        </w:rPr>
        <w:t xml:space="preserve">Fassen Sie die zentralen Entwurfsentscheidungen </w:t>
      </w:r>
      <w:r w:rsidRPr="00C8116B">
        <w:rPr>
          <w:b/>
          <w:bCs/>
          <w:lang w:val="de-DE"/>
        </w:rPr>
        <w:t>kurz</w:t>
      </w:r>
      <w:r w:rsidRPr="00C8116B">
        <w:rPr>
          <w:lang w:val="de-DE"/>
        </w:rPr>
        <w:t xml:space="preserve"> zusammen. Motivieren Sie, ausgehend von Aufgabenstellung, Qualitätszielen und Randbedingungen, was Sie </w:t>
      </w:r>
      <w:r w:rsidRPr="00C8116B">
        <w:rPr>
          <w:lang w:val="de-DE"/>
        </w:rPr>
        <w:lastRenderedPageBreak/>
        <w:t>entschieden haben und warum Sie so entschieden haben. Vermeiden Sie redundante Beschreibungen und verweisen Sie eher auf weitere Ausführungen in Folgeabschnitten.</w:t>
      </w:r>
    </w:p>
    <w:p w14:paraId="5BC748E7" w14:textId="77777777" w:rsidR="00825C99" w:rsidRPr="00C8116B" w:rsidRDefault="00CC29B6">
      <w:pPr>
        <w:pStyle w:val="BodyText"/>
        <w:rPr>
          <w:lang w:val="de-DE"/>
        </w:rPr>
      </w:pPr>
      <w:r w:rsidRPr="00C8116B">
        <w:rPr>
          <w:lang w:val="de-DE"/>
        </w:rPr>
        <w:t xml:space="preserve">Siehe </w:t>
      </w:r>
      <w:hyperlink r:id="rId13">
        <w:r w:rsidRPr="00C8116B">
          <w:rPr>
            <w:rStyle w:val="Hyperlink"/>
            <w:lang w:val="de-DE"/>
          </w:rPr>
          <w:t>Lösungsstrategie</w:t>
        </w:r>
      </w:hyperlink>
      <w:r w:rsidRPr="00C8116B">
        <w:rPr>
          <w:lang w:val="de-DE"/>
        </w:rPr>
        <w:t xml:space="preserve"> in der online-Dokumentation (auf Englisch!).</w:t>
      </w:r>
    </w:p>
    <w:p w14:paraId="0744AFCC" w14:textId="77777777" w:rsidR="00825C99" w:rsidRPr="00C8116B" w:rsidRDefault="00CC29B6">
      <w:pPr>
        <w:pStyle w:val="Heading1"/>
        <w:rPr>
          <w:lang w:val="de-DE"/>
        </w:rPr>
      </w:pPr>
      <w:bookmarkStart w:id="9" w:name="section-building-block-view"/>
      <w:bookmarkEnd w:id="8"/>
      <w:r w:rsidRPr="00C8116B">
        <w:rPr>
          <w:lang w:val="de-DE"/>
        </w:rPr>
        <w:t>Bausteinsicht</w:t>
      </w:r>
    </w:p>
    <w:p w14:paraId="7118CB78" w14:textId="77777777" w:rsidR="00825C99" w:rsidRPr="00C8116B" w:rsidRDefault="00CC29B6">
      <w:pPr>
        <w:pStyle w:val="FirstParagraph"/>
        <w:rPr>
          <w:lang w:val="de-DE"/>
        </w:rPr>
      </w:pPr>
      <w:r w:rsidRPr="00C8116B">
        <w:rPr>
          <w:b/>
          <w:bCs/>
          <w:lang w:val="de-DE"/>
        </w:rPr>
        <w:t>Inhalt</w:t>
      </w:r>
    </w:p>
    <w:p w14:paraId="5F42BACB" w14:textId="77777777" w:rsidR="00825C99" w:rsidRPr="00C8116B" w:rsidRDefault="00CC29B6">
      <w:pPr>
        <w:pStyle w:val="BodyText"/>
        <w:rPr>
          <w:lang w:val="de-DE"/>
        </w:rPr>
      </w:pPr>
      <w:r w:rsidRPr="00C8116B">
        <w:rPr>
          <w:lang w:val="de-DE"/>
        </w:rPr>
        <w:t>Die Bausteinsicht zeigt die statische Zerlegung des Systems in Bausteine (Module, Komponenten, Subsysteme, Klassen, Schnittstellen, Pakete, Bibliotheken, Frameworks, Schichten, Partitionen, Tiers, Funktionen, Makros, Operationen, Datenstrukturen, …) sowie deren Abhängigkeiten (Beziehungen, Assoziationen, …)</w:t>
      </w:r>
    </w:p>
    <w:p w14:paraId="1E04F5DC" w14:textId="77777777" w:rsidR="00825C99" w:rsidRPr="00C8116B" w:rsidRDefault="00CC29B6">
      <w:pPr>
        <w:pStyle w:val="BodyText"/>
        <w:rPr>
          <w:lang w:val="de-DE"/>
        </w:rPr>
      </w:pPr>
      <w:r w:rsidRPr="00C8116B">
        <w:rPr>
          <w:lang w:val="de-DE"/>
        </w:rPr>
        <w:t xml:space="preserve">Diese Sicht sollte in jeder Architekturdokumentation vorhanden sein. In der Analogie zum Hausbau bildet die Bausteinsicht den </w:t>
      </w:r>
      <w:r w:rsidRPr="00C8116B">
        <w:rPr>
          <w:i/>
          <w:iCs/>
          <w:lang w:val="de-DE"/>
        </w:rPr>
        <w:t>Grundrissplan</w:t>
      </w:r>
      <w:r w:rsidRPr="00C8116B">
        <w:rPr>
          <w:lang w:val="de-DE"/>
        </w:rPr>
        <w:t>.</w:t>
      </w:r>
    </w:p>
    <w:p w14:paraId="3F58B2EB" w14:textId="77777777" w:rsidR="00825C99" w:rsidRPr="00C8116B" w:rsidRDefault="00CC29B6">
      <w:pPr>
        <w:pStyle w:val="BodyText"/>
        <w:rPr>
          <w:lang w:val="de-DE"/>
        </w:rPr>
      </w:pPr>
      <w:r w:rsidRPr="00C8116B">
        <w:rPr>
          <w:b/>
          <w:bCs/>
          <w:lang w:val="de-DE"/>
        </w:rPr>
        <w:t>Motivation</w:t>
      </w:r>
    </w:p>
    <w:p w14:paraId="48D4AB7A" w14:textId="77777777" w:rsidR="00825C99" w:rsidRPr="00C8116B" w:rsidRDefault="00CC29B6">
      <w:pPr>
        <w:pStyle w:val="BodyText"/>
        <w:rPr>
          <w:lang w:val="de-DE"/>
        </w:rPr>
      </w:pPr>
      <w:r w:rsidRPr="00C8116B">
        <w:rPr>
          <w:lang w:val="de-DE"/>
        </w:rPr>
        <w:t>Behalten Sie den Überblick über den Quellcode, indem Sie die statische Struktur des Systems durch Abstraktion verständlich machen.</w:t>
      </w:r>
    </w:p>
    <w:p w14:paraId="21C33373" w14:textId="77777777" w:rsidR="00825C99" w:rsidRPr="00C8116B" w:rsidRDefault="00CC29B6">
      <w:pPr>
        <w:pStyle w:val="BodyText"/>
        <w:rPr>
          <w:lang w:val="de-DE"/>
        </w:rPr>
      </w:pPr>
      <w:r w:rsidRPr="00C8116B">
        <w:rPr>
          <w:lang w:val="de-DE"/>
        </w:rPr>
        <w:t>Damit ermöglichen Sie Kommunikation auf abstrakterer Ebene, ohne zu viele Implementierungsdetails offenlegen zu müssen.</w:t>
      </w:r>
    </w:p>
    <w:p w14:paraId="58998B3B" w14:textId="77777777" w:rsidR="00825C99" w:rsidRPr="00C8116B" w:rsidRDefault="00CC29B6">
      <w:pPr>
        <w:pStyle w:val="BodyText"/>
        <w:rPr>
          <w:lang w:val="de-DE"/>
        </w:rPr>
      </w:pPr>
      <w:r w:rsidRPr="00C8116B">
        <w:rPr>
          <w:b/>
          <w:bCs/>
          <w:lang w:val="de-DE"/>
        </w:rPr>
        <w:t>Form</w:t>
      </w:r>
    </w:p>
    <w:p w14:paraId="157F4914" w14:textId="77777777" w:rsidR="00825C99" w:rsidRPr="00C8116B" w:rsidRDefault="00CC29B6">
      <w:pPr>
        <w:pStyle w:val="BodyText"/>
        <w:rPr>
          <w:lang w:val="de-DE"/>
        </w:rPr>
      </w:pPr>
      <w:r w:rsidRPr="00C8116B">
        <w:rPr>
          <w:lang w:val="de-DE"/>
        </w:rPr>
        <w:t xml:space="preserve">Die Bausteinsicht ist eine hierarchische Sammlung von </w:t>
      </w:r>
      <w:proofErr w:type="spellStart"/>
      <w:r w:rsidRPr="00C8116B">
        <w:rPr>
          <w:lang w:val="de-DE"/>
        </w:rPr>
        <w:t>Blackboxen</w:t>
      </w:r>
      <w:proofErr w:type="spellEnd"/>
      <w:r w:rsidRPr="00C8116B">
        <w:rPr>
          <w:lang w:val="de-DE"/>
        </w:rPr>
        <w:t xml:space="preserve"> und </w:t>
      </w:r>
      <w:proofErr w:type="spellStart"/>
      <w:r w:rsidRPr="00C8116B">
        <w:rPr>
          <w:lang w:val="de-DE"/>
        </w:rPr>
        <w:t>Whiteboxen</w:t>
      </w:r>
      <w:proofErr w:type="spellEnd"/>
      <w:r w:rsidRPr="00C8116B">
        <w:rPr>
          <w:lang w:val="de-DE"/>
        </w:rPr>
        <w:t xml:space="preserve"> (siehe Abbildung unten) und deren Beschreibungen.</w:t>
      </w:r>
    </w:p>
    <w:p w14:paraId="4F23344B" w14:textId="77777777" w:rsidR="00825C99" w:rsidRDefault="00CC29B6">
      <w:pPr>
        <w:pStyle w:val="BodyText"/>
      </w:pPr>
      <w:r>
        <w:rPr>
          <w:noProof/>
        </w:rPr>
        <w:lastRenderedPageBreak/>
        <w:drawing>
          <wp:inline distT="0" distB="0" distL="0" distR="0" wp14:anchorId="559E175D" wp14:editId="2CF334CF">
            <wp:extent cx="5334000" cy="5966398"/>
            <wp:effectExtent l="0" t="0" r="0" b="0"/>
            <wp:docPr id="41" name="Picture" descr="Hierarchie in der Bausteinsicht"/>
            <wp:cNvGraphicFramePr/>
            <a:graphic xmlns:a="http://schemas.openxmlformats.org/drawingml/2006/main">
              <a:graphicData uri="http://schemas.openxmlformats.org/drawingml/2006/picture">
                <pic:pic xmlns:pic="http://schemas.openxmlformats.org/drawingml/2006/picture">
                  <pic:nvPicPr>
                    <pic:cNvPr id="42" name="Picture" descr="images/05_building_blocks-DE.png"/>
                    <pic:cNvPicPr>
                      <a:picLocks noChangeAspect="1" noChangeArrowheads="1"/>
                    </pic:cNvPicPr>
                  </pic:nvPicPr>
                  <pic:blipFill>
                    <a:blip r:embed="rId14"/>
                    <a:stretch>
                      <a:fillRect/>
                    </a:stretch>
                  </pic:blipFill>
                  <pic:spPr bwMode="auto">
                    <a:xfrm>
                      <a:off x="0" y="0"/>
                      <a:ext cx="5334000" cy="5966398"/>
                    </a:xfrm>
                    <a:prstGeom prst="rect">
                      <a:avLst/>
                    </a:prstGeom>
                    <a:noFill/>
                    <a:ln w="9525">
                      <a:noFill/>
                      <a:headEnd/>
                      <a:tailEnd/>
                    </a:ln>
                  </pic:spPr>
                </pic:pic>
              </a:graphicData>
            </a:graphic>
          </wp:inline>
        </w:drawing>
      </w:r>
    </w:p>
    <w:p w14:paraId="149A0BA6" w14:textId="77777777" w:rsidR="00825C99" w:rsidRPr="00C8116B" w:rsidRDefault="00CC29B6">
      <w:pPr>
        <w:pStyle w:val="BodyText"/>
        <w:rPr>
          <w:lang w:val="de-DE"/>
        </w:rPr>
      </w:pPr>
      <w:r w:rsidRPr="00C8116B">
        <w:rPr>
          <w:b/>
          <w:bCs/>
          <w:lang w:val="de-DE"/>
        </w:rPr>
        <w:t>Ebene 1</w:t>
      </w:r>
      <w:r w:rsidRPr="00C8116B">
        <w:rPr>
          <w:lang w:val="de-DE"/>
        </w:rPr>
        <w:t xml:space="preserve"> ist die Whitebox-Beschreibung des Gesamtsystems, zusammen mit Blackbox-Beschreibungen der darin enthaltenen Bausteine.</w:t>
      </w:r>
    </w:p>
    <w:p w14:paraId="74BD9015" w14:textId="77777777" w:rsidR="00825C99" w:rsidRPr="00C8116B" w:rsidRDefault="00CC29B6">
      <w:pPr>
        <w:pStyle w:val="BodyText"/>
        <w:rPr>
          <w:lang w:val="de-DE"/>
        </w:rPr>
      </w:pPr>
      <w:r w:rsidRPr="00C8116B">
        <w:rPr>
          <w:b/>
          <w:bCs/>
          <w:lang w:val="de-DE"/>
        </w:rPr>
        <w:t>Ebene 2</w:t>
      </w:r>
      <w:r w:rsidRPr="00C8116B">
        <w:rPr>
          <w:lang w:val="de-DE"/>
        </w:rPr>
        <w:t xml:space="preserve"> zoomt in einige Bausteine der Ebene 1 hinein. Sie enthält somit die Whitebox-Beschreibungen ausgewählter Bausteine der Ebene 1, jeweils zusammen mit Blackbox-Beschreibungen darin enthaltener Bausteine.</w:t>
      </w:r>
    </w:p>
    <w:p w14:paraId="274D58FC" w14:textId="77777777" w:rsidR="00825C99" w:rsidRPr="00C8116B" w:rsidRDefault="00CC29B6">
      <w:pPr>
        <w:pStyle w:val="BodyText"/>
        <w:rPr>
          <w:lang w:val="de-DE"/>
        </w:rPr>
      </w:pPr>
      <w:r w:rsidRPr="00C8116B">
        <w:rPr>
          <w:b/>
          <w:bCs/>
          <w:lang w:val="de-DE"/>
        </w:rPr>
        <w:t>Ebene 3</w:t>
      </w:r>
      <w:r w:rsidRPr="00C8116B">
        <w:rPr>
          <w:lang w:val="de-DE"/>
        </w:rPr>
        <w:t xml:space="preserve"> zoomt in einige Bausteine der Ebene 2 hinein, usw.</w:t>
      </w:r>
    </w:p>
    <w:p w14:paraId="5D5B8FFD" w14:textId="77777777" w:rsidR="00825C99" w:rsidRPr="00C8116B" w:rsidRDefault="00CC29B6">
      <w:pPr>
        <w:pStyle w:val="BodyText"/>
        <w:rPr>
          <w:lang w:val="de-DE"/>
        </w:rPr>
      </w:pPr>
      <w:r w:rsidRPr="00C8116B">
        <w:rPr>
          <w:lang w:val="de-DE"/>
        </w:rPr>
        <w:t xml:space="preserve">Siehe </w:t>
      </w:r>
      <w:hyperlink r:id="rId15">
        <w:r w:rsidRPr="00C8116B">
          <w:rPr>
            <w:rStyle w:val="Hyperlink"/>
            <w:lang w:val="de-DE"/>
          </w:rPr>
          <w:t>Bausteinsicht</w:t>
        </w:r>
      </w:hyperlink>
      <w:r w:rsidRPr="00C8116B">
        <w:rPr>
          <w:lang w:val="de-DE"/>
        </w:rPr>
        <w:t xml:space="preserve"> in der online-Dokumentation (auf Englisch!).</w:t>
      </w:r>
    </w:p>
    <w:p w14:paraId="1CAFD1F3" w14:textId="77777777" w:rsidR="00825C99" w:rsidRPr="00C8116B" w:rsidRDefault="00CC29B6">
      <w:pPr>
        <w:pStyle w:val="Heading2"/>
        <w:rPr>
          <w:lang w:val="de-DE"/>
        </w:rPr>
      </w:pPr>
      <w:bookmarkStart w:id="10" w:name="X5e167288a0c21296dcc8d1936f6d7d1ef5759ba"/>
      <w:r w:rsidRPr="00C8116B">
        <w:rPr>
          <w:lang w:val="de-DE"/>
        </w:rPr>
        <w:lastRenderedPageBreak/>
        <w:t>Whitebox Gesamtsystem</w:t>
      </w:r>
    </w:p>
    <w:p w14:paraId="2016267B" w14:textId="77777777" w:rsidR="00825C99" w:rsidRDefault="00CC29B6">
      <w:pPr>
        <w:pStyle w:val="FirstParagraph"/>
      </w:pPr>
      <w:r w:rsidRPr="00C8116B">
        <w:rPr>
          <w:lang w:val="de-DE"/>
        </w:rPr>
        <w:t xml:space="preserve">An dieser Stelle beschreiben Sie die Zerlegung des Gesamtsystems anhand des nachfolgenden Whitebox-Templates. </w:t>
      </w:r>
      <w:r>
        <w:t xml:space="preserve">Dieses </w:t>
      </w:r>
      <w:proofErr w:type="spellStart"/>
      <w:r>
        <w:t>enthält</w:t>
      </w:r>
      <w:proofErr w:type="spellEnd"/>
      <w:r>
        <w:t>:</w:t>
      </w:r>
    </w:p>
    <w:p w14:paraId="0CCEEFF0" w14:textId="77777777" w:rsidR="00825C99" w:rsidRDefault="00CC29B6">
      <w:pPr>
        <w:numPr>
          <w:ilvl w:val="0"/>
          <w:numId w:val="6"/>
        </w:numPr>
      </w:pPr>
      <w:r>
        <w:t>Ein Übersichtsdiagramm</w:t>
      </w:r>
    </w:p>
    <w:p w14:paraId="79D786F3" w14:textId="77777777" w:rsidR="00825C99" w:rsidRDefault="00CC29B6">
      <w:pPr>
        <w:numPr>
          <w:ilvl w:val="0"/>
          <w:numId w:val="6"/>
        </w:numPr>
      </w:pPr>
      <w:r>
        <w:t>die Begründung dieser Zerlegung</w:t>
      </w:r>
    </w:p>
    <w:p w14:paraId="5C612464" w14:textId="77777777" w:rsidR="00825C99" w:rsidRPr="00C8116B" w:rsidRDefault="00CC29B6">
      <w:pPr>
        <w:numPr>
          <w:ilvl w:val="0"/>
          <w:numId w:val="6"/>
        </w:numPr>
        <w:rPr>
          <w:lang w:val="de-DE"/>
        </w:rPr>
      </w:pPr>
      <w:r w:rsidRPr="00C8116B">
        <w:rPr>
          <w:lang w:val="de-DE"/>
        </w:rPr>
        <w:t>Blackbox-Beschreibungen der hier enthaltenen Bausteine. Dafür haben Sie verschiedene Optionen:</w:t>
      </w:r>
    </w:p>
    <w:p w14:paraId="15BE03F2" w14:textId="77777777" w:rsidR="00825C99" w:rsidRPr="00C8116B" w:rsidRDefault="00CC29B6">
      <w:pPr>
        <w:numPr>
          <w:ilvl w:val="1"/>
          <w:numId w:val="7"/>
        </w:numPr>
        <w:rPr>
          <w:lang w:val="de-DE"/>
        </w:rPr>
      </w:pPr>
      <w:proofErr w:type="gramStart"/>
      <w:r w:rsidRPr="00C8116B">
        <w:rPr>
          <w:lang w:val="de-DE"/>
        </w:rPr>
        <w:t xml:space="preserve">in </w:t>
      </w:r>
      <w:r w:rsidRPr="00C8116B">
        <w:rPr>
          <w:i/>
          <w:iCs/>
          <w:lang w:val="de-DE"/>
        </w:rPr>
        <w:t>einer</w:t>
      </w:r>
      <w:r w:rsidRPr="00C8116B">
        <w:rPr>
          <w:lang w:val="de-DE"/>
        </w:rPr>
        <w:t xml:space="preserve"> Tabelle,</w:t>
      </w:r>
      <w:proofErr w:type="gramEnd"/>
      <w:r w:rsidRPr="00C8116B">
        <w:rPr>
          <w:lang w:val="de-DE"/>
        </w:rPr>
        <w:t xml:space="preserve"> gibt einen kurzen und pragmatischen Überblick über die enthaltenen Bausteine sowie deren Schnittstellen.</w:t>
      </w:r>
    </w:p>
    <w:p w14:paraId="35AA18CE" w14:textId="77777777" w:rsidR="00825C99" w:rsidRPr="00C8116B" w:rsidRDefault="00CC29B6">
      <w:pPr>
        <w:numPr>
          <w:ilvl w:val="1"/>
          <w:numId w:val="7"/>
        </w:numPr>
        <w:rPr>
          <w:lang w:val="de-DE"/>
        </w:rPr>
      </w:pPr>
      <w:r w:rsidRPr="00C8116B">
        <w:rPr>
          <w:lang w:val="de-DE"/>
        </w:rPr>
        <w:t>als Liste von Blackbox-Beschreibungen der Bausteine, gemäß dem Blackbox-Template (siehe unten). Diese Liste können Sie, je nach Werkzeug, etwa in Form von Unterkapiteln (Text), Unter-Seiten (Wiki) oder geschachtelten Elementen (Modellierungswerkzeug) darstellen.</w:t>
      </w:r>
    </w:p>
    <w:p w14:paraId="59867206" w14:textId="77777777" w:rsidR="00825C99" w:rsidRPr="00C8116B" w:rsidRDefault="00CC29B6">
      <w:pPr>
        <w:numPr>
          <w:ilvl w:val="0"/>
          <w:numId w:val="6"/>
        </w:numPr>
        <w:rPr>
          <w:lang w:val="de-DE"/>
        </w:rPr>
      </w:pPr>
      <w:r w:rsidRPr="00C8116B">
        <w:rPr>
          <w:lang w:val="de-DE"/>
        </w:rPr>
        <w:t>(optional:) wichtige Schnittstellen, die nicht bereits im Blackbox-Template eines der Bausteine erläutert werden, aber für das Verständnis der Whitebox von zentraler Bedeutung sind. Aufgrund der vielfältigen Möglichkeiten oder Ausprägungen von Schnittstellen geben wir hierzu kein weiteres Template vor. Im schlimmsten Fall müssen Sie Syntax, Semantik, Protokolle, Fehlerverhalten, Restriktionen, Versionen, Qualitätseigenschaften, notwendige Kompatibilitäten und vieles mehr spezifizieren oder beschreiben. Im besten Fall kommen Sie mit Beispielen oder einfachen Signaturen zurecht.</w:t>
      </w:r>
    </w:p>
    <w:p w14:paraId="15D12C32" w14:textId="77777777" w:rsidR="00825C99" w:rsidRPr="00C8116B" w:rsidRDefault="00CC29B6">
      <w:pPr>
        <w:pStyle w:val="FirstParagraph"/>
        <w:rPr>
          <w:lang w:val="de-DE"/>
        </w:rPr>
      </w:pPr>
      <w:r w:rsidRPr="00C8116B">
        <w:rPr>
          <w:b/>
          <w:bCs/>
          <w:i/>
          <w:iCs/>
          <w:lang w:val="de-DE"/>
        </w:rPr>
        <w:t>&lt;Übersichtsdiagramm&gt;</w:t>
      </w:r>
    </w:p>
    <w:p w14:paraId="14992FBE" w14:textId="77777777" w:rsidR="00825C99" w:rsidRPr="00C8116B" w:rsidRDefault="00CC29B6">
      <w:pPr>
        <w:pStyle w:val="DefinitionTerm"/>
        <w:rPr>
          <w:lang w:val="de-DE"/>
        </w:rPr>
      </w:pPr>
      <w:r w:rsidRPr="00C8116B">
        <w:rPr>
          <w:lang w:val="de-DE"/>
        </w:rPr>
        <w:t>Begründung</w:t>
      </w:r>
    </w:p>
    <w:p w14:paraId="53C93AA1" w14:textId="77777777" w:rsidR="00825C99" w:rsidRPr="00C8116B" w:rsidRDefault="00CC29B6">
      <w:pPr>
        <w:pStyle w:val="Definition"/>
        <w:rPr>
          <w:lang w:val="de-DE"/>
        </w:rPr>
      </w:pPr>
      <w:r w:rsidRPr="00C8116B">
        <w:rPr>
          <w:i/>
          <w:iCs/>
          <w:lang w:val="de-DE"/>
        </w:rPr>
        <w:t>&lt;Erläuternder Text&gt;</w:t>
      </w:r>
    </w:p>
    <w:p w14:paraId="69DB0B93" w14:textId="77777777" w:rsidR="00825C99" w:rsidRPr="00C8116B" w:rsidRDefault="00CC29B6">
      <w:pPr>
        <w:pStyle w:val="DefinitionTerm"/>
        <w:rPr>
          <w:lang w:val="de-DE"/>
        </w:rPr>
      </w:pPr>
      <w:r w:rsidRPr="00C8116B">
        <w:rPr>
          <w:lang w:val="de-DE"/>
        </w:rPr>
        <w:t>Enthaltene Bausteine</w:t>
      </w:r>
    </w:p>
    <w:p w14:paraId="1358057C" w14:textId="77777777" w:rsidR="00825C99" w:rsidRPr="00C8116B" w:rsidRDefault="00CC29B6">
      <w:pPr>
        <w:pStyle w:val="Definition"/>
        <w:rPr>
          <w:lang w:val="de-DE"/>
        </w:rPr>
      </w:pPr>
      <w:r w:rsidRPr="00C8116B">
        <w:rPr>
          <w:i/>
          <w:iCs/>
          <w:lang w:val="de-DE"/>
        </w:rPr>
        <w:t>&lt;Beschreibung der enthaltenen Bausteine (</w:t>
      </w:r>
      <w:proofErr w:type="spellStart"/>
      <w:r w:rsidRPr="00C8116B">
        <w:rPr>
          <w:i/>
          <w:iCs/>
          <w:lang w:val="de-DE"/>
        </w:rPr>
        <w:t>Blackboxen</w:t>
      </w:r>
      <w:proofErr w:type="spellEnd"/>
      <w:r w:rsidRPr="00C8116B">
        <w:rPr>
          <w:i/>
          <w:iCs/>
          <w:lang w:val="de-DE"/>
        </w:rPr>
        <w:t>)&gt;</w:t>
      </w:r>
    </w:p>
    <w:p w14:paraId="32D71BEC" w14:textId="77777777" w:rsidR="00825C99" w:rsidRPr="00C8116B" w:rsidRDefault="00CC29B6">
      <w:pPr>
        <w:pStyle w:val="DefinitionTerm"/>
        <w:rPr>
          <w:lang w:val="de-DE"/>
        </w:rPr>
      </w:pPr>
      <w:r w:rsidRPr="00C8116B">
        <w:rPr>
          <w:lang w:val="de-DE"/>
        </w:rPr>
        <w:t>Wichtige Schnittstellen</w:t>
      </w:r>
    </w:p>
    <w:p w14:paraId="0156F738" w14:textId="77777777" w:rsidR="00825C99" w:rsidRPr="00C8116B" w:rsidRDefault="00CC29B6">
      <w:pPr>
        <w:pStyle w:val="Definition"/>
        <w:rPr>
          <w:lang w:val="de-DE"/>
        </w:rPr>
      </w:pPr>
      <w:r w:rsidRPr="00C8116B">
        <w:rPr>
          <w:i/>
          <w:iCs/>
          <w:lang w:val="de-DE"/>
        </w:rPr>
        <w:t>&lt;Beschreibung wichtiger Schnittstellen&gt;</w:t>
      </w:r>
    </w:p>
    <w:p w14:paraId="0056C197" w14:textId="77777777" w:rsidR="00825C99" w:rsidRPr="00C8116B" w:rsidRDefault="00CC29B6">
      <w:pPr>
        <w:pStyle w:val="FirstParagraph"/>
        <w:rPr>
          <w:lang w:val="de-DE"/>
        </w:rPr>
      </w:pPr>
      <w:r w:rsidRPr="00C8116B">
        <w:rPr>
          <w:lang w:val="de-DE"/>
        </w:rPr>
        <w:t xml:space="preserve">Hier folgen jetzt Erläuterungen zu </w:t>
      </w:r>
      <w:proofErr w:type="spellStart"/>
      <w:r w:rsidRPr="00C8116B">
        <w:rPr>
          <w:lang w:val="de-DE"/>
        </w:rPr>
        <w:t>Blackboxen</w:t>
      </w:r>
      <w:proofErr w:type="spellEnd"/>
      <w:r w:rsidRPr="00C8116B">
        <w:rPr>
          <w:lang w:val="de-DE"/>
        </w:rPr>
        <w:t xml:space="preserve"> der Ebene 1.</w:t>
      </w:r>
    </w:p>
    <w:p w14:paraId="1B4D71B6" w14:textId="77777777" w:rsidR="00825C99" w:rsidRPr="00C8116B" w:rsidRDefault="00CC29B6">
      <w:pPr>
        <w:pStyle w:val="BodyText"/>
        <w:rPr>
          <w:lang w:val="de-DE"/>
        </w:rPr>
      </w:pPr>
      <w:r w:rsidRPr="00C8116B">
        <w:rPr>
          <w:lang w:val="de-DE"/>
        </w:rPr>
        <w:t xml:space="preserve">Falls Sie die tabellarische Beschreibung wählen, so werden </w:t>
      </w:r>
      <w:proofErr w:type="spellStart"/>
      <w:r w:rsidRPr="00C8116B">
        <w:rPr>
          <w:lang w:val="de-DE"/>
        </w:rPr>
        <w:t>Blackboxen</w:t>
      </w:r>
      <w:proofErr w:type="spellEnd"/>
      <w:r w:rsidRPr="00C8116B">
        <w:rPr>
          <w:lang w:val="de-DE"/>
        </w:rPr>
        <w:t xml:space="preserve"> darin nur </w:t>
      </w:r>
      <w:proofErr w:type="gramStart"/>
      <w:r w:rsidRPr="00C8116B">
        <w:rPr>
          <w:lang w:val="de-DE"/>
        </w:rPr>
        <w:t>mit Name</w:t>
      </w:r>
      <w:proofErr w:type="gramEnd"/>
      <w:r w:rsidRPr="00C8116B">
        <w:rPr>
          <w:lang w:val="de-DE"/>
        </w:rPr>
        <w:t xml:space="preserve"> und Verantwortung nach folgendem Muster beschrieben:</w:t>
      </w:r>
    </w:p>
    <w:tbl>
      <w:tblPr>
        <w:tblStyle w:val="Table"/>
        <w:tblW w:w="5000" w:type="pct"/>
        <w:tblLook w:val="0020" w:firstRow="1" w:lastRow="0" w:firstColumn="0" w:lastColumn="0" w:noHBand="0" w:noVBand="0"/>
      </w:tblPr>
      <w:tblGrid>
        <w:gridCol w:w="4213"/>
        <w:gridCol w:w="5147"/>
      </w:tblGrid>
      <w:tr w:rsidR="00825C99" w14:paraId="70FC1C36"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05100668" w14:textId="77777777" w:rsidR="00825C99" w:rsidRDefault="00CC29B6">
            <w:pPr>
              <w:pStyle w:val="Compact"/>
            </w:pPr>
            <w:r>
              <w:rPr>
                <w:b/>
                <w:bCs/>
              </w:rPr>
              <w:t>Name</w:t>
            </w:r>
          </w:p>
        </w:tc>
        <w:tc>
          <w:tcPr>
            <w:tcW w:w="0" w:type="auto"/>
          </w:tcPr>
          <w:p w14:paraId="52D28318" w14:textId="77777777" w:rsidR="00825C99" w:rsidRDefault="00CC29B6">
            <w:pPr>
              <w:pStyle w:val="Compact"/>
            </w:pPr>
            <w:r>
              <w:rPr>
                <w:b/>
                <w:bCs/>
              </w:rPr>
              <w:t>Verantwortung</w:t>
            </w:r>
          </w:p>
        </w:tc>
      </w:tr>
      <w:tr w:rsidR="00825C99" w14:paraId="3CAB05C1" w14:textId="77777777">
        <w:tc>
          <w:tcPr>
            <w:tcW w:w="0" w:type="auto"/>
          </w:tcPr>
          <w:p w14:paraId="12D3446C" w14:textId="77777777" w:rsidR="00825C99" w:rsidRDefault="00CC29B6">
            <w:r>
              <w:rPr>
                <w:i/>
                <w:iCs/>
              </w:rPr>
              <w:t>&lt;Blackbox 1&gt;</w:t>
            </w:r>
          </w:p>
        </w:tc>
        <w:tc>
          <w:tcPr>
            <w:tcW w:w="0" w:type="auto"/>
          </w:tcPr>
          <w:p w14:paraId="4DF4A000" w14:textId="77777777" w:rsidR="00825C99" w:rsidRDefault="00CC29B6">
            <w:r>
              <w:t> </w:t>
            </w:r>
            <w:r>
              <w:rPr>
                <w:i/>
                <w:iCs/>
              </w:rPr>
              <w:t>&lt;Text&gt;</w:t>
            </w:r>
          </w:p>
        </w:tc>
      </w:tr>
      <w:tr w:rsidR="00825C99" w14:paraId="254EE50B" w14:textId="77777777">
        <w:tc>
          <w:tcPr>
            <w:tcW w:w="0" w:type="auto"/>
          </w:tcPr>
          <w:p w14:paraId="08088A38" w14:textId="77777777" w:rsidR="00825C99" w:rsidRDefault="00CC29B6">
            <w:r>
              <w:rPr>
                <w:i/>
                <w:iCs/>
              </w:rPr>
              <w:t>&lt;Blackbox 2&gt;</w:t>
            </w:r>
          </w:p>
        </w:tc>
        <w:tc>
          <w:tcPr>
            <w:tcW w:w="0" w:type="auto"/>
          </w:tcPr>
          <w:p w14:paraId="4AAB364C" w14:textId="77777777" w:rsidR="00825C99" w:rsidRDefault="00CC29B6">
            <w:r>
              <w:t> </w:t>
            </w:r>
            <w:r>
              <w:rPr>
                <w:i/>
                <w:iCs/>
              </w:rPr>
              <w:t>&lt;Text&gt;</w:t>
            </w:r>
          </w:p>
        </w:tc>
      </w:tr>
    </w:tbl>
    <w:p w14:paraId="5EB58BE5" w14:textId="77777777" w:rsidR="00825C99" w:rsidRPr="00C8116B" w:rsidRDefault="00CC29B6">
      <w:pPr>
        <w:pStyle w:val="BodyText"/>
        <w:rPr>
          <w:lang w:val="de-DE"/>
        </w:rPr>
      </w:pPr>
      <w:r w:rsidRPr="00C8116B">
        <w:rPr>
          <w:lang w:val="de-DE"/>
        </w:rPr>
        <w:lastRenderedPageBreak/>
        <w:t>Falls Sie die ausführliche Liste von Blackbox-Beschreibungen wählen, beschreiben Sie jede wichtige Blackbox in einem eigenen Blackbox-Template. Dessen Überschrift ist jeweils der Namen dieser Blackbox.</w:t>
      </w:r>
    </w:p>
    <w:p w14:paraId="75C4B32B" w14:textId="77777777" w:rsidR="00825C99" w:rsidRPr="00C8116B" w:rsidRDefault="00CC29B6">
      <w:pPr>
        <w:pStyle w:val="Heading3"/>
        <w:rPr>
          <w:lang w:val="de-DE"/>
        </w:rPr>
      </w:pPr>
      <w:bookmarkStart w:id="11" w:name="X8395f474885f2ae71f822b4b09a4be6fffd5269"/>
      <w:r w:rsidRPr="00C8116B">
        <w:rPr>
          <w:lang w:val="de-DE"/>
        </w:rPr>
        <w:t>&lt;Name Blackbox 1&gt;</w:t>
      </w:r>
    </w:p>
    <w:p w14:paraId="161A76CE" w14:textId="77777777" w:rsidR="00825C99" w:rsidRPr="00C8116B" w:rsidRDefault="00CC29B6">
      <w:pPr>
        <w:pStyle w:val="FirstParagraph"/>
        <w:rPr>
          <w:lang w:val="de-DE"/>
        </w:rPr>
      </w:pPr>
      <w:r w:rsidRPr="00C8116B">
        <w:rPr>
          <w:lang w:val="de-DE"/>
        </w:rPr>
        <w:t>Beschreiben Sie die &lt;Blackbox 1&gt; anhand des folgenden Blackbox-Templates:</w:t>
      </w:r>
    </w:p>
    <w:p w14:paraId="104C6BD2" w14:textId="77777777" w:rsidR="00825C99" w:rsidRDefault="00CC29B6">
      <w:pPr>
        <w:numPr>
          <w:ilvl w:val="0"/>
          <w:numId w:val="8"/>
        </w:numPr>
      </w:pPr>
      <w:proofErr w:type="spellStart"/>
      <w:r>
        <w:t>Zweck</w:t>
      </w:r>
      <w:proofErr w:type="spellEnd"/>
      <w:r>
        <w:t>/</w:t>
      </w:r>
      <w:proofErr w:type="spellStart"/>
      <w:r>
        <w:t>Verantwortung</w:t>
      </w:r>
      <w:proofErr w:type="spellEnd"/>
    </w:p>
    <w:p w14:paraId="5ED1067E" w14:textId="77777777" w:rsidR="00825C99" w:rsidRDefault="00CC29B6">
      <w:pPr>
        <w:numPr>
          <w:ilvl w:val="0"/>
          <w:numId w:val="8"/>
        </w:numPr>
      </w:pPr>
      <w:r w:rsidRPr="00C8116B">
        <w:rPr>
          <w:lang w:val="de-DE"/>
        </w:rPr>
        <w:t xml:space="preserve">Schnittstelle(n), sofern diese nicht als eigenständige Beschreibungen herausgezogen sind. </w:t>
      </w:r>
      <w:proofErr w:type="spellStart"/>
      <w:r>
        <w:t>Hierzu</w:t>
      </w:r>
      <w:proofErr w:type="spellEnd"/>
      <w:r>
        <w:t xml:space="preserve"> </w:t>
      </w:r>
      <w:proofErr w:type="spellStart"/>
      <w:r>
        <w:t>gehören</w:t>
      </w:r>
      <w:proofErr w:type="spellEnd"/>
      <w:r>
        <w:t xml:space="preserve"> </w:t>
      </w:r>
      <w:proofErr w:type="spellStart"/>
      <w:r>
        <w:t>eventuell</w:t>
      </w:r>
      <w:proofErr w:type="spellEnd"/>
      <w:r>
        <w:t xml:space="preserve"> </w:t>
      </w:r>
      <w:proofErr w:type="spellStart"/>
      <w:r>
        <w:t>auch</w:t>
      </w:r>
      <w:proofErr w:type="spellEnd"/>
      <w:r>
        <w:t xml:space="preserve"> Qualitäts- und Leistungsmerkmale dieser Schnittstelle.</w:t>
      </w:r>
    </w:p>
    <w:p w14:paraId="13F2FA40" w14:textId="77777777" w:rsidR="00825C99" w:rsidRPr="00C8116B" w:rsidRDefault="00CC29B6">
      <w:pPr>
        <w:numPr>
          <w:ilvl w:val="0"/>
          <w:numId w:val="8"/>
        </w:numPr>
        <w:rPr>
          <w:lang w:val="de-DE"/>
        </w:rPr>
      </w:pPr>
      <w:r w:rsidRPr="00C8116B">
        <w:rPr>
          <w:lang w:val="de-DE"/>
        </w:rPr>
        <w:t>(Optional) Qualitäts-/Leistungsmerkmale der Blackbox, beispielsweise Verfügbarkeit, Laufzeitverhalten o. Ä.</w:t>
      </w:r>
    </w:p>
    <w:p w14:paraId="6B7720FF" w14:textId="77777777" w:rsidR="00825C99" w:rsidRDefault="00CC29B6">
      <w:pPr>
        <w:numPr>
          <w:ilvl w:val="0"/>
          <w:numId w:val="8"/>
        </w:numPr>
      </w:pPr>
      <w:r>
        <w:t xml:space="preserve">(Optional) </w:t>
      </w:r>
      <w:proofErr w:type="spellStart"/>
      <w:r>
        <w:t>Ablageort</w:t>
      </w:r>
      <w:proofErr w:type="spellEnd"/>
      <w:r>
        <w:t>/</w:t>
      </w:r>
      <w:proofErr w:type="spellStart"/>
      <w:r>
        <w:t>Datei</w:t>
      </w:r>
      <w:proofErr w:type="spellEnd"/>
      <w:r>
        <w:t>(</w:t>
      </w:r>
      <w:proofErr w:type="spellStart"/>
      <w:r>
        <w:t>en</w:t>
      </w:r>
      <w:proofErr w:type="spellEnd"/>
      <w:r>
        <w:t>)</w:t>
      </w:r>
    </w:p>
    <w:p w14:paraId="5439B5DF" w14:textId="77777777" w:rsidR="00825C99" w:rsidRPr="00C8116B" w:rsidRDefault="00CC29B6">
      <w:pPr>
        <w:numPr>
          <w:ilvl w:val="0"/>
          <w:numId w:val="8"/>
        </w:numPr>
        <w:rPr>
          <w:lang w:val="de-DE"/>
        </w:rPr>
      </w:pPr>
      <w:r w:rsidRPr="00C8116B">
        <w:rPr>
          <w:lang w:val="de-DE"/>
        </w:rPr>
        <w:t xml:space="preserve">(Optional) Erfüllte Anforderungen, falls Sie </w:t>
      </w:r>
      <w:proofErr w:type="spellStart"/>
      <w:r w:rsidRPr="00C8116B">
        <w:rPr>
          <w:lang w:val="de-DE"/>
        </w:rPr>
        <w:t>Traceability</w:t>
      </w:r>
      <w:proofErr w:type="spellEnd"/>
      <w:r w:rsidRPr="00C8116B">
        <w:rPr>
          <w:lang w:val="de-DE"/>
        </w:rPr>
        <w:t xml:space="preserve"> zu Anforderungen benötigen.</w:t>
      </w:r>
    </w:p>
    <w:p w14:paraId="450300C1" w14:textId="77777777" w:rsidR="00825C99" w:rsidRDefault="00CC29B6">
      <w:pPr>
        <w:numPr>
          <w:ilvl w:val="0"/>
          <w:numId w:val="8"/>
        </w:numPr>
      </w:pPr>
      <w:r>
        <w:t xml:space="preserve">(Optional) </w:t>
      </w:r>
      <w:proofErr w:type="spellStart"/>
      <w:r>
        <w:t>Offene</w:t>
      </w:r>
      <w:proofErr w:type="spellEnd"/>
      <w:r>
        <w:t xml:space="preserve"> </w:t>
      </w:r>
      <w:proofErr w:type="spellStart"/>
      <w:r>
        <w:t>Punkte</w:t>
      </w:r>
      <w:proofErr w:type="spellEnd"/>
      <w:r>
        <w:t>/</w:t>
      </w:r>
      <w:proofErr w:type="spellStart"/>
      <w:r>
        <w:t>Probleme</w:t>
      </w:r>
      <w:proofErr w:type="spellEnd"/>
      <w:r>
        <w:t>/</w:t>
      </w:r>
      <w:proofErr w:type="spellStart"/>
      <w:r>
        <w:t>Risiken</w:t>
      </w:r>
      <w:proofErr w:type="spellEnd"/>
    </w:p>
    <w:p w14:paraId="1F40D6AA" w14:textId="77777777" w:rsidR="00825C99" w:rsidRDefault="00CC29B6">
      <w:pPr>
        <w:pStyle w:val="FirstParagraph"/>
      </w:pPr>
      <w:r>
        <w:rPr>
          <w:i/>
          <w:iCs/>
        </w:rPr>
        <w:t>&lt;Zweck/Verantwortung&gt;</w:t>
      </w:r>
    </w:p>
    <w:p w14:paraId="1577F67A" w14:textId="77777777" w:rsidR="00825C99" w:rsidRDefault="00CC29B6">
      <w:pPr>
        <w:pStyle w:val="BodyText"/>
      </w:pPr>
      <w:r>
        <w:rPr>
          <w:i/>
          <w:iCs/>
        </w:rPr>
        <w:t>&lt;Schnittstelle(n)&gt;</w:t>
      </w:r>
    </w:p>
    <w:p w14:paraId="36375B12" w14:textId="77777777" w:rsidR="00825C99" w:rsidRDefault="00CC29B6">
      <w:pPr>
        <w:pStyle w:val="BodyText"/>
      </w:pPr>
      <w:r>
        <w:rPr>
          <w:i/>
          <w:iCs/>
        </w:rPr>
        <w:t>&lt;(Optional) Qualitäts-/Leistungsmerkmale&gt;</w:t>
      </w:r>
    </w:p>
    <w:p w14:paraId="04AD9696" w14:textId="77777777" w:rsidR="00825C99" w:rsidRDefault="00CC29B6">
      <w:pPr>
        <w:pStyle w:val="BodyText"/>
      </w:pPr>
      <w:r>
        <w:rPr>
          <w:i/>
          <w:iCs/>
        </w:rPr>
        <w:t>&lt;(Optional) Ablageort/Datei(en)&gt;</w:t>
      </w:r>
    </w:p>
    <w:p w14:paraId="1276B231" w14:textId="77777777" w:rsidR="00825C99" w:rsidRDefault="00CC29B6">
      <w:pPr>
        <w:pStyle w:val="BodyText"/>
      </w:pPr>
      <w:r>
        <w:rPr>
          <w:i/>
          <w:iCs/>
        </w:rPr>
        <w:t>&lt;(Optional) Erfüllte Anforderungen&gt;</w:t>
      </w:r>
    </w:p>
    <w:p w14:paraId="6E9EB007" w14:textId="77777777" w:rsidR="00825C99" w:rsidRPr="00C8116B" w:rsidRDefault="00CC29B6">
      <w:pPr>
        <w:pStyle w:val="BodyText"/>
        <w:rPr>
          <w:lang w:val="de-DE"/>
        </w:rPr>
      </w:pPr>
      <w:r w:rsidRPr="00C8116B">
        <w:rPr>
          <w:i/>
          <w:iCs/>
          <w:lang w:val="de-DE"/>
        </w:rPr>
        <w:t>&lt;(optional) Offene Punkte/Probleme/Risiken&gt;</w:t>
      </w:r>
    </w:p>
    <w:p w14:paraId="58D3FF84" w14:textId="77777777" w:rsidR="00825C99" w:rsidRDefault="00CC29B6">
      <w:pPr>
        <w:pStyle w:val="Heading3"/>
      </w:pPr>
      <w:bookmarkStart w:id="12" w:name="Xb041fe08fd6e6904063f4ed4649c012218339a1"/>
      <w:bookmarkEnd w:id="11"/>
      <w:r>
        <w:t>&lt;Name Blackbox 2&gt;</w:t>
      </w:r>
    </w:p>
    <w:p w14:paraId="57FE5846" w14:textId="77777777" w:rsidR="00825C99" w:rsidRDefault="00CC29B6">
      <w:pPr>
        <w:pStyle w:val="FirstParagraph"/>
      </w:pPr>
      <w:r>
        <w:rPr>
          <w:i/>
          <w:iCs/>
        </w:rPr>
        <w:t>&lt;Blackbox-Template&gt;</w:t>
      </w:r>
    </w:p>
    <w:p w14:paraId="538D4FCB" w14:textId="77777777" w:rsidR="00825C99" w:rsidRDefault="00CC29B6">
      <w:pPr>
        <w:pStyle w:val="Heading3"/>
      </w:pPr>
      <w:bookmarkStart w:id="13" w:name="Xbceb7ea8dbd2616de5f84ac6a9fd75ee547552e"/>
      <w:bookmarkEnd w:id="12"/>
      <w:r>
        <w:t>&lt;Name Blackbox n&gt;</w:t>
      </w:r>
    </w:p>
    <w:p w14:paraId="6F3AFAD5" w14:textId="77777777" w:rsidR="00825C99" w:rsidRPr="00C8116B" w:rsidRDefault="00CC29B6">
      <w:pPr>
        <w:pStyle w:val="FirstParagraph"/>
        <w:rPr>
          <w:lang w:val="de-DE"/>
        </w:rPr>
      </w:pPr>
      <w:r w:rsidRPr="00C8116B">
        <w:rPr>
          <w:i/>
          <w:iCs/>
          <w:lang w:val="de-DE"/>
        </w:rPr>
        <w:t>&lt;Blackbox-Template&gt;</w:t>
      </w:r>
    </w:p>
    <w:p w14:paraId="44B5A049" w14:textId="77777777" w:rsidR="00825C99" w:rsidRPr="00C8116B" w:rsidRDefault="00CC29B6">
      <w:pPr>
        <w:pStyle w:val="Heading3"/>
        <w:rPr>
          <w:lang w:val="de-DE"/>
        </w:rPr>
      </w:pPr>
      <w:bookmarkStart w:id="14" w:name="X9aa240df1525ec6d390664619abb25e3ab6c935"/>
      <w:bookmarkEnd w:id="13"/>
      <w:r w:rsidRPr="00C8116B">
        <w:rPr>
          <w:lang w:val="de-DE"/>
        </w:rPr>
        <w:t>&lt;Name Schnittstelle 1&gt;</w:t>
      </w:r>
    </w:p>
    <w:p w14:paraId="06D2E15F" w14:textId="77777777" w:rsidR="00825C99" w:rsidRPr="00C8116B" w:rsidRDefault="00CC29B6">
      <w:pPr>
        <w:pStyle w:val="FirstParagraph"/>
        <w:rPr>
          <w:lang w:val="de-DE"/>
        </w:rPr>
      </w:pPr>
      <w:r w:rsidRPr="00C8116B">
        <w:rPr>
          <w:lang w:val="de-DE"/>
        </w:rPr>
        <w:t>…</w:t>
      </w:r>
    </w:p>
    <w:p w14:paraId="631CAC9C" w14:textId="77777777" w:rsidR="00825C99" w:rsidRPr="00C8116B" w:rsidRDefault="00CC29B6">
      <w:pPr>
        <w:pStyle w:val="Heading3"/>
        <w:rPr>
          <w:lang w:val="de-DE"/>
        </w:rPr>
      </w:pPr>
      <w:bookmarkStart w:id="15" w:name="Xce03f2a8173c03a497cf975a963892097a897ee"/>
      <w:bookmarkEnd w:id="14"/>
      <w:r w:rsidRPr="00C8116B">
        <w:rPr>
          <w:lang w:val="de-DE"/>
        </w:rPr>
        <w:t>&lt;Name Schnittstelle m&gt;</w:t>
      </w:r>
    </w:p>
    <w:p w14:paraId="5E16D83A" w14:textId="77777777" w:rsidR="00825C99" w:rsidRPr="00C8116B" w:rsidRDefault="00CC29B6">
      <w:pPr>
        <w:pStyle w:val="Heading2"/>
        <w:rPr>
          <w:lang w:val="de-DE"/>
        </w:rPr>
      </w:pPr>
      <w:bookmarkStart w:id="16" w:name="X4e28e78288b972ef597af89fecfd75e3570f52b"/>
      <w:bookmarkEnd w:id="15"/>
      <w:bookmarkEnd w:id="10"/>
      <w:r w:rsidRPr="00C8116B">
        <w:rPr>
          <w:lang w:val="de-DE"/>
        </w:rPr>
        <w:t>Ebene 2</w:t>
      </w:r>
    </w:p>
    <w:p w14:paraId="2D721711" w14:textId="77777777" w:rsidR="00825C99" w:rsidRPr="00C8116B" w:rsidRDefault="00CC29B6">
      <w:pPr>
        <w:pStyle w:val="FirstParagraph"/>
        <w:rPr>
          <w:lang w:val="de-DE"/>
        </w:rPr>
      </w:pPr>
      <w:r w:rsidRPr="00C8116B">
        <w:rPr>
          <w:lang w:val="de-DE"/>
        </w:rPr>
        <w:t>Beschreiben Sie den inneren Aufbau (einiger) Bausteine aus Ebene 1 als Whitebox.</w:t>
      </w:r>
    </w:p>
    <w:p w14:paraId="0CEBB388" w14:textId="77777777" w:rsidR="00825C99" w:rsidRPr="00C8116B" w:rsidRDefault="00CC29B6">
      <w:pPr>
        <w:pStyle w:val="BodyText"/>
        <w:rPr>
          <w:lang w:val="de-DE"/>
        </w:rPr>
      </w:pPr>
      <w:r w:rsidRPr="00C8116B">
        <w:rPr>
          <w:lang w:val="de-DE"/>
        </w:rPr>
        <w:lastRenderedPageBreak/>
        <w:t>Welche Bausteine Ihres Systems Sie hier beschreiben, müssen Sie selbst entscheiden. Bitte stellen Sie dabei Relevanz vor Vollständigkeit. Skizzieren Sie wichtige, überraschende, riskante, komplexe oder besonders volatile Bausteine. Normale, einfache oder standardisierte Teile sollten Sie weglassen.</w:t>
      </w:r>
    </w:p>
    <w:p w14:paraId="49531F67" w14:textId="77777777" w:rsidR="00825C99" w:rsidRPr="00C8116B" w:rsidRDefault="00CC29B6">
      <w:pPr>
        <w:pStyle w:val="Heading3"/>
        <w:rPr>
          <w:lang w:val="de-DE"/>
        </w:rPr>
      </w:pPr>
      <w:bookmarkStart w:id="17" w:name="X7c2c1946687f07fe636c760bad2b3d03047d5b0"/>
      <w:r w:rsidRPr="00C8116B">
        <w:rPr>
          <w:lang w:val="de-DE"/>
        </w:rPr>
        <w:t xml:space="preserve">Whitebox </w:t>
      </w:r>
      <w:r w:rsidRPr="00C8116B">
        <w:rPr>
          <w:i/>
          <w:iCs/>
          <w:lang w:val="de-DE"/>
        </w:rPr>
        <w:t>&lt;Baustein 1&gt;</w:t>
      </w:r>
    </w:p>
    <w:p w14:paraId="14E898B3"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1</w:t>
      </w:r>
      <w:r w:rsidRPr="00C8116B">
        <w:rPr>
          <w:lang w:val="de-DE"/>
        </w:rPr>
        <w:t>.</w:t>
      </w:r>
    </w:p>
    <w:p w14:paraId="3A36BC2E" w14:textId="77777777" w:rsidR="00825C99" w:rsidRDefault="00CC29B6">
      <w:pPr>
        <w:pStyle w:val="BodyText"/>
      </w:pPr>
      <w:r>
        <w:rPr>
          <w:i/>
          <w:iCs/>
        </w:rPr>
        <w:t>&lt;Whitebox-Template&gt;</w:t>
      </w:r>
    </w:p>
    <w:p w14:paraId="60DE108B" w14:textId="77777777" w:rsidR="00825C99" w:rsidRDefault="00CC29B6">
      <w:pPr>
        <w:pStyle w:val="Heading3"/>
      </w:pPr>
      <w:bookmarkStart w:id="18" w:name="X1dd6c489aafe578183cce818e0f5ae6990adc6e"/>
      <w:bookmarkEnd w:id="17"/>
      <w:r>
        <w:t xml:space="preserve">Whitebox </w:t>
      </w:r>
      <w:r>
        <w:rPr>
          <w:i/>
          <w:iCs/>
        </w:rPr>
        <w:t>&lt;Baustein 2&gt;</w:t>
      </w:r>
    </w:p>
    <w:p w14:paraId="422D8A8C" w14:textId="77777777" w:rsidR="00825C99" w:rsidRDefault="00CC29B6">
      <w:pPr>
        <w:pStyle w:val="FirstParagraph"/>
      </w:pPr>
      <w:r>
        <w:rPr>
          <w:i/>
          <w:iCs/>
        </w:rPr>
        <w:t>&lt;Whitebox-Template&gt;</w:t>
      </w:r>
    </w:p>
    <w:p w14:paraId="682905D5" w14:textId="77777777" w:rsidR="00825C99" w:rsidRDefault="00CC29B6">
      <w:pPr>
        <w:pStyle w:val="BodyText"/>
      </w:pPr>
      <w:r>
        <w:t>…</w:t>
      </w:r>
    </w:p>
    <w:p w14:paraId="08D1A894" w14:textId="77777777" w:rsidR="00825C99" w:rsidRDefault="00CC29B6">
      <w:pPr>
        <w:pStyle w:val="Heading3"/>
      </w:pPr>
      <w:bookmarkStart w:id="19" w:name="Xb765ca2248da1e4a78de5ce81b3464c685b1243"/>
      <w:bookmarkEnd w:id="18"/>
      <w:r>
        <w:t xml:space="preserve">Whitebox </w:t>
      </w:r>
      <w:r>
        <w:rPr>
          <w:i/>
          <w:iCs/>
        </w:rPr>
        <w:t>&lt;Baustein m&gt;</w:t>
      </w:r>
    </w:p>
    <w:p w14:paraId="6E3CF454" w14:textId="77777777" w:rsidR="00825C99" w:rsidRDefault="00CC29B6">
      <w:pPr>
        <w:pStyle w:val="FirstParagraph"/>
      </w:pPr>
      <w:r>
        <w:rPr>
          <w:i/>
          <w:iCs/>
        </w:rPr>
        <w:t>&lt;Whitebox-Template&gt;</w:t>
      </w:r>
    </w:p>
    <w:p w14:paraId="33762E0E" w14:textId="77777777" w:rsidR="00825C99" w:rsidRPr="00C8116B" w:rsidRDefault="00CC29B6">
      <w:pPr>
        <w:pStyle w:val="Heading2"/>
        <w:rPr>
          <w:lang w:val="de-DE"/>
        </w:rPr>
      </w:pPr>
      <w:bookmarkStart w:id="20" w:name="X425fe72c1062c430e590ab4d02fe03eb7be99cb"/>
      <w:bookmarkEnd w:id="19"/>
      <w:bookmarkEnd w:id="16"/>
      <w:r w:rsidRPr="00C8116B">
        <w:rPr>
          <w:lang w:val="de-DE"/>
        </w:rPr>
        <w:t>Ebene 3</w:t>
      </w:r>
    </w:p>
    <w:p w14:paraId="57D1AC85" w14:textId="77777777" w:rsidR="00825C99" w:rsidRPr="00C8116B" w:rsidRDefault="00CC29B6">
      <w:pPr>
        <w:pStyle w:val="FirstParagraph"/>
        <w:rPr>
          <w:lang w:val="de-DE"/>
        </w:rPr>
      </w:pPr>
      <w:r w:rsidRPr="00C8116B">
        <w:rPr>
          <w:lang w:val="de-DE"/>
        </w:rPr>
        <w:t>Beschreiben Sie den inneren Aufbau (einiger) Bausteine aus Ebene 2 als Whitebox.</w:t>
      </w:r>
    </w:p>
    <w:p w14:paraId="21D45790" w14:textId="77777777" w:rsidR="00825C99" w:rsidRPr="00C8116B" w:rsidRDefault="00CC29B6">
      <w:pPr>
        <w:pStyle w:val="BodyText"/>
        <w:rPr>
          <w:lang w:val="de-DE"/>
        </w:rPr>
      </w:pPr>
      <w:r w:rsidRPr="00C8116B">
        <w:rPr>
          <w:lang w:val="de-DE"/>
        </w:rPr>
        <w:t>Bei tieferen Gliederungen der Architektur kopieren Sie diesen Teil von arc42 für die weiteren Ebenen.</w:t>
      </w:r>
    </w:p>
    <w:p w14:paraId="6A3002B5" w14:textId="77777777" w:rsidR="00825C99" w:rsidRPr="00C8116B" w:rsidRDefault="00CC29B6">
      <w:pPr>
        <w:pStyle w:val="Heading3"/>
        <w:rPr>
          <w:lang w:val="de-DE"/>
        </w:rPr>
      </w:pPr>
      <w:bookmarkStart w:id="21" w:name="X9c687e538af53bf3620a35f020ebf3d71ec395b"/>
      <w:r w:rsidRPr="00C8116B">
        <w:rPr>
          <w:lang w:val="de-DE"/>
        </w:rPr>
        <w:t>Whitebox &lt;_Baustein x.1_&gt;</w:t>
      </w:r>
    </w:p>
    <w:p w14:paraId="4EE4B9F6"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x.1</w:t>
      </w:r>
      <w:r w:rsidRPr="00C8116B">
        <w:rPr>
          <w:lang w:val="de-DE"/>
        </w:rPr>
        <w:t>.</w:t>
      </w:r>
    </w:p>
    <w:p w14:paraId="37BEF4E6" w14:textId="77777777" w:rsidR="00825C99" w:rsidRDefault="00CC29B6">
      <w:pPr>
        <w:pStyle w:val="BodyText"/>
      </w:pPr>
      <w:r>
        <w:rPr>
          <w:i/>
          <w:iCs/>
        </w:rPr>
        <w:t>&lt;Whitebox-Template&gt;</w:t>
      </w:r>
    </w:p>
    <w:p w14:paraId="33C5EFED" w14:textId="77777777" w:rsidR="00825C99" w:rsidRDefault="00CC29B6">
      <w:pPr>
        <w:pStyle w:val="Heading3"/>
      </w:pPr>
      <w:bookmarkStart w:id="22" w:name="X1d7811810cc229d42197eea0330c3da84eee759"/>
      <w:bookmarkEnd w:id="21"/>
      <w:r>
        <w:t>Whitebox &lt;_Baustein x.2_&gt;</w:t>
      </w:r>
    </w:p>
    <w:p w14:paraId="4B921ECE" w14:textId="77777777" w:rsidR="00825C99" w:rsidRDefault="00CC29B6">
      <w:pPr>
        <w:pStyle w:val="FirstParagraph"/>
      </w:pPr>
      <w:r>
        <w:rPr>
          <w:i/>
          <w:iCs/>
        </w:rPr>
        <w:t>&lt;Whitebox-Template&gt;</w:t>
      </w:r>
    </w:p>
    <w:p w14:paraId="3FB49828" w14:textId="77777777" w:rsidR="00825C99" w:rsidRDefault="00CC29B6">
      <w:pPr>
        <w:pStyle w:val="Heading3"/>
      </w:pPr>
      <w:bookmarkStart w:id="23" w:name="X1426d009a9e803cab3ebad17855eb33c86109bd"/>
      <w:bookmarkEnd w:id="22"/>
      <w:r>
        <w:t>Whitebox &lt;_Baustein y.1_&gt;</w:t>
      </w:r>
    </w:p>
    <w:p w14:paraId="0E3E0FC6" w14:textId="77777777" w:rsidR="00825C99" w:rsidRPr="00C8116B" w:rsidRDefault="00CC29B6">
      <w:pPr>
        <w:pStyle w:val="FirstParagraph"/>
        <w:rPr>
          <w:lang w:val="de-DE"/>
        </w:rPr>
      </w:pPr>
      <w:r w:rsidRPr="00C8116B">
        <w:rPr>
          <w:i/>
          <w:iCs/>
          <w:lang w:val="de-DE"/>
        </w:rPr>
        <w:t>&lt;Whitebox-Template&gt;</w:t>
      </w:r>
    </w:p>
    <w:p w14:paraId="7DEFDF37" w14:textId="77777777" w:rsidR="00825C99" w:rsidRPr="00C8116B" w:rsidRDefault="00CC29B6">
      <w:pPr>
        <w:pStyle w:val="Heading1"/>
        <w:rPr>
          <w:lang w:val="de-DE"/>
        </w:rPr>
      </w:pPr>
      <w:bookmarkStart w:id="24" w:name="section-runtime-view"/>
      <w:bookmarkEnd w:id="23"/>
      <w:bookmarkEnd w:id="20"/>
      <w:bookmarkEnd w:id="9"/>
      <w:r w:rsidRPr="00C8116B">
        <w:rPr>
          <w:lang w:val="de-DE"/>
        </w:rPr>
        <w:t>Laufzeitsicht</w:t>
      </w:r>
    </w:p>
    <w:p w14:paraId="76533B56" w14:textId="77777777" w:rsidR="00825C99" w:rsidRPr="00C8116B" w:rsidRDefault="00CC29B6">
      <w:pPr>
        <w:pStyle w:val="FirstParagraph"/>
        <w:rPr>
          <w:lang w:val="de-DE"/>
        </w:rPr>
      </w:pPr>
      <w:r w:rsidRPr="00C8116B">
        <w:rPr>
          <w:b/>
          <w:bCs/>
          <w:lang w:val="de-DE"/>
        </w:rPr>
        <w:t>Inhalt</w:t>
      </w:r>
    </w:p>
    <w:p w14:paraId="721843E8" w14:textId="77777777" w:rsidR="00825C99" w:rsidRPr="00C8116B" w:rsidRDefault="00CC29B6">
      <w:pPr>
        <w:pStyle w:val="BodyText"/>
        <w:rPr>
          <w:lang w:val="de-DE"/>
        </w:rPr>
      </w:pPr>
      <w:r w:rsidRPr="00C8116B">
        <w:rPr>
          <w:lang w:val="de-DE"/>
        </w:rPr>
        <w:t>Diese Sicht erklärt konkrete Abläufe und Beziehungen zwischen Bausteinen in Form von Szenarien aus den folgenden Bereichen:</w:t>
      </w:r>
    </w:p>
    <w:p w14:paraId="27F20A40" w14:textId="77777777" w:rsidR="00825C99" w:rsidRPr="00C8116B" w:rsidRDefault="00CC29B6">
      <w:pPr>
        <w:numPr>
          <w:ilvl w:val="0"/>
          <w:numId w:val="9"/>
        </w:numPr>
        <w:rPr>
          <w:lang w:val="de-DE"/>
        </w:rPr>
      </w:pPr>
      <w:r w:rsidRPr="00C8116B">
        <w:rPr>
          <w:lang w:val="de-DE"/>
        </w:rPr>
        <w:t xml:space="preserve">Wichtige Abläufe oder </w:t>
      </w:r>
      <w:r w:rsidRPr="00C8116B">
        <w:rPr>
          <w:i/>
          <w:iCs/>
          <w:lang w:val="de-DE"/>
        </w:rPr>
        <w:t>Features</w:t>
      </w:r>
      <w:r w:rsidRPr="00C8116B">
        <w:rPr>
          <w:lang w:val="de-DE"/>
        </w:rPr>
        <w:t>: Wie führen die Bausteine der Architektur die wichtigsten Abläufe durch?</w:t>
      </w:r>
    </w:p>
    <w:p w14:paraId="0B80138B" w14:textId="77777777" w:rsidR="00825C99" w:rsidRPr="00C8116B" w:rsidRDefault="00CC29B6">
      <w:pPr>
        <w:numPr>
          <w:ilvl w:val="0"/>
          <w:numId w:val="9"/>
        </w:numPr>
        <w:rPr>
          <w:lang w:val="de-DE"/>
        </w:rPr>
      </w:pPr>
      <w:r w:rsidRPr="00C8116B">
        <w:rPr>
          <w:lang w:val="de-DE"/>
        </w:rPr>
        <w:lastRenderedPageBreak/>
        <w:t>Interaktionen an kritischen externen Schnittstellen: Wie arbeiten Bausteine mit Nutzern und Nachbarsystemen zusammen?</w:t>
      </w:r>
    </w:p>
    <w:p w14:paraId="4B7A6A40" w14:textId="77777777" w:rsidR="00825C99" w:rsidRPr="00C8116B" w:rsidRDefault="00CC29B6">
      <w:pPr>
        <w:numPr>
          <w:ilvl w:val="0"/>
          <w:numId w:val="9"/>
        </w:numPr>
        <w:rPr>
          <w:lang w:val="de-DE"/>
        </w:rPr>
      </w:pPr>
      <w:r w:rsidRPr="00C8116B">
        <w:rPr>
          <w:lang w:val="de-DE"/>
        </w:rPr>
        <w:t xml:space="preserve">Betrieb und Administration: Inbetriebnahme, Start, </w:t>
      </w:r>
      <w:proofErr w:type="spellStart"/>
      <w:r w:rsidRPr="00C8116B">
        <w:rPr>
          <w:lang w:val="de-DE"/>
        </w:rPr>
        <w:t>Stop</w:t>
      </w:r>
      <w:proofErr w:type="spellEnd"/>
      <w:r w:rsidRPr="00C8116B">
        <w:rPr>
          <w:lang w:val="de-DE"/>
        </w:rPr>
        <w:t>.</w:t>
      </w:r>
    </w:p>
    <w:p w14:paraId="324B0047" w14:textId="77777777" w:rsidR="00825C99" w:rsidRDefault="00CC29B6">
      <w:pPr>
        <w:numPr>
          <w:ilvl w:val="0"/>
          <w:numId w:val="9"/>
        </w:numPr>
      </w:pPr>
      <w:proofErr w:type="spellStart"/>
      <w:r>
        <w:t>Fehler</w:t>
      </w:r>
      <w:proofErr w:type="spellEnd"/>
      <w:r>
        <w:t xml:space="preserve">- und </w:t>
      </w:r>
      <w:proofErr w:type="spellStart"/>
      <w:r>
        <w:t>Ausnahmeszenarien</w:t>
      </w:r>
      <w:proofErr w:type="spellEnd"/>
    </w:p>
    <w:p w14:paraId="02567445" w14:textId="77777777" w:rsidR="00825C99" w:rsidRPr="00C8116B" w:rsidRDefault="00CC29B6">
      <w:pPr>
        <w:pStyle w:val="FirstParagraph"/>
        <w:rPr>
          <w:lang w:val="de-DE"/>
        </w:rPr>
      </w:pPr>
      <w:r w:rsidRPr="00C8116B">
        <w:rPr>
          <w:lang w:val="de-DE"/>
        </w:rPr>
        <w:t>Anmerkung: Das Kriterium für die Auswahl der möglichen Szenarien (d.h. Abläufe) des Systems ist deren Architekturrelevanz. Es geht nicht darum, möglichst viele Abläufe darzustellen, sondern eine angemessene Auswahl zu dokumentieren.</w:t>
      </w:r>
    </w:p>
    <w:p w14:paraId="49B731B0" w14:textId="77777777" w:rsidR="00825C99" w:rsidRPr="00C8116B" w:rsidRDefault="00CC29B6">
      <w:pPr>
        <w:pStyle w:val="BodyText"/>
        <w:rPr>
          <w:lang w:val="de-DE"/>
        </w:rPr>
      </w:pPr>
      <w:r w:rsidRPr="00C8116B">
        <w:rPr>
          <w:b/>
          <w:bCs/>
          <w:lang w:val="de-DE"/>
        </w:rPr>
        <w:t>Motivation</w:t>
      </w:r>
    </w:p>
    <w:p w14:paraId="13FA16BE" w14:textId="77777777" w:rsidR="00825C99" w:rsidRPr="00C8116B" w:rsidRDefault="00CC29B6">
      <w:pPr>
        <w:pStyle w:val="BodyText"/>
        <w:rPr>
          <w:lang w:val="de-DE"/>
        </w:rPr>
      </w:pPr>
      <w:r w:rsidRPr="00C8116B">
        <w:rPr>
          <w:lang w:val="de-DE"/>
        </w:rPr>
        <w:t>Sie sollten verstehen, wie (Instanzen von) Bausteine(n) Ihres Systems ihre jeweiligen Aufgaben erfüllen und zur Laufzeit miteinander kommunizieren.</w:t>
      </w:r>
    </w:p>
    <w:p w14:paraId="7C472D6B" w14:textId="77777777" w:rsidR="00825C99" w:rsidRPr="00C8116B" w:rsidRDefault="00CC29B6">
      <w:pPr>
        <w:pStyle w:val="BodyText"/>
        <w:rPr>
          <w:lang w:val="de-DE"/>
        </w:rPr>
      </w:pPr>
      <w:r w:rsidRPr="00C8116B">
        <w:rPr>
          <w:lang w:val="de-DE"/>
        </w:rPr>
        <w:t>Nutzen Sie diese Szenarien in der Dokumentation hauptsächlich für eine verständlichere Kommunikation mit denjenigen Stakeholdern, die die statischen Modelle (z.B. Bausteinsicht, Verteilungssicht) weniger verständlich finden.</w:t>
      </w:r>
    </w:p>
    <w:p w14:paraId="51A65D21" w14:textId="77777777" w:rsidR="00825C99" w:rsidRPr="00C8116B" w:rsidRDefault="00CC29B6">
      <w:pPr>
        <w:pStyle w:val="BodyText"/>
        <w:rPr>
          <w:lang w:val="de-DE"/>
        </w:rPr>
      </w:pPr>
      <w:r w:rsidRPr="00C8116B">
        <w:rPr>
          <w:b/>
          <w:bCs/>
          <w:lang w:val="de-DE"/>
        </w:rPr>
        <w:t>Form</w:t>
      </w:r>
    </w:p>
    <w:p w14:paraId="764F8D2E" w14:textId="77777777" w:rsidR="00825C99" w:rsidRDefault="00CC29B6">
      <w:pPr>
        <w:pStyle w:val="BodyText"/>
      </w:pPr>
      <w:r w:rsidRPr="00C8116B">
        <w:rPr>
          <w:lang w:val="de-DE"/>
        </w:rPr>
        <w:t xml:space="preserve">Für die Beschreibung von Szenarien gibt es zahlreiche Ausdrucksmöglichkeiten. </w:t>
      </w:r>
      <w:proofErr w:type="spellStart"/>
      <w:r>
        <w:t>Nutzen</w:t>
      </w:r>
      <w:proofErr w:type="spellEnd"/>
      <w:r>
        <w:t xml:space="preserve"> Sie </w:t>
      </w:r>
      <w:proofErr w:type="spellStart"/>
      <w:r>
        <w:t>beispielsweise</w:t>
      </w:r>
      <w:proofErr w:type="spellEnd"/>
      <w:r>
        <w:t>:</w:t>
      </w:r>
    </w:p>
    <w:p w14:paraId="64E827E0" w14:textId="77777777" w:rsidR="00825C99" w:rsidRPr="00C8116B" w:rsidRDefault="00CC29B6">
      <w:pPr>
        <w:numPr>
          <w:ilvl w:val="0"/>
          <w:numId w:val="10"/>
        </w:numPr>
        <w:rPr>
          <w:lang w:val="de-DE"/>
        </w:rPr>
      </w:pPr>
      <w:r w:rsidRPr="00C8116B">
        <w:rPr>
          <w:lang w:val="de-DE"/>
        </w:rPr>
        <w:t>Nummerierte Schrittfolgen oder Aufzählungen in Umgangssprache</w:t>
      </w:r>
    </w:p>
    <w:p w14:paraId="394EBA7B" w14:textId="77777777" w:rsidR="00825C99" w:rsidRDefault="00CC29B6">
      <w:pPr>
        <w:numPr>
          <w:ilvl w:val="0"/>
          <w:numId w:val="10"/>
        </w:numPr>
      </w:pPr>
      <w:proofErr w:type="spellStart"/>
      <w:r>
        <w:t>Aktivitäts</w:t>
      </w:r>
      <w:proofErr w:type="spellEnd"/>
      <w:r>
        <w:t xml:space="preserve">- </w:t>
      </w:r>
      <w:proofErr w:type="spellStart"/>
      <w:r>
        <w:t>oder</w:t>
      </w:r>
      <w:proofErr w:type="spellEnd"/>
      <w:r>
        <w:t xml:space="preserve"> </w:t>
      </w:r>
      <w:proofErr w:type="spellStart"/>
      <w:r>
        <w:t>Flussdiagramme</w:t>
      </w:r>
      <w:proofErr w:type="spellEnd"/>
    </w:p>
    <w:p w14:paraId="1C54CF10" w14:textId="77777777" w:rsidR="00825C99" w:rsidRDefault="00CC29B6">
      <w:pPr>
        <w:numPr>
          <w:ilvl w:val="0"/>
          <w:numId w:val="10"/>
        </w:numPr>
      </w:pPr>
      <w:r>
        <w:t>Sequenzdiagramme</w:t>
      </w:r>
    </w:p>
    <w:p w14:paraId="7C984C23" w14:textId="77777777" w:rsidR="00825C99" w:rsidRPr="00C8116B" w:rsidRDefault="00CC29B6">
      <w:pPr>
        <w:numPr>
          <w:ilvl w:val="0"/>
          <w:numId w:val="10"/>
        </w:numPr>
        <w:rPr>
          <w:lang w:val="de-DE"/>
        </w:rPr>
      </w:pPr>
      <w:r w:rsidRPr="00C8116B">
        <w:rPr>
          <w:lang w:val="de-DE"/>
        </w:rPr>
        <w:t>BPMN (Geschäftsprozessmodell und -notation) oder EPKs (Ereignis-Prozessketten)</w:t>
      </w:r>
    </w:p>
    <w:p w14:paraId="79ADC4CF" w14:textId="77777777" w:rsidR="00825C99" w:rsidRDefault="00CC29B6">
      <w:pPr>
        <w:numPr>
          <w:ilvl w:val="0"/>
          <w:numId w:val="10"/>
        </w:numPr>
      </w:pPr>
      <w:proofErr w:type="spellStart"/>
      <w:r>
        <w:t>Zustandsautomaten</w:t>
      </w:r>
      <w:proofErr w:type="spellEnd"/>
    </w:p>
    <w:p w14:paraId="1A644132" w14:textId="77777777" w:rsidR="00825C99" w:rsidRDefault="00CC29B6">
      <w:pPr>
        <w:numPr>
          <w:ilvl w:val="0"/>
          <w:numId w:val="10"/>
        </w:numPr>
      </w:pPr>
      <w:r>
        <w:t>…</w:t>
      </w:r>
    </w:p>
    <w:p w14:paraId="1325E8B8" w14:textId="77777777" w:rsidR="00825C99" w:rsidRPr="00C8116B" w:rsidRDefault="00CC29B6">
      <w:pPr>
        <w:pStyle w:val="FirstParagraph"/>
        <w:rPr>
          <w:lang w:val="de-DE"/>
        </w:rPr>
      </w:pPr>
      <w:r w:rsidRPr="00C8116B">
        <w:rPr>
          <w:lang w:val="de-DE"/>
        </w:rPr>
        <w:t xml:space="preserve">Siehe </w:t>
      </w:r>
      <w:hyperlink r:id="rId16">
        <w:r w:rsidRPr="00C8116B">
          <w:rPr>
            <w:rStyle w:val="Hyperlink"/>
            <w:lang w:val="de-DE"/>
          </w:rPr>
          <w:t>Laufzeitsicht</w:t>
        </w:r>
      </w:hyperlink>
      <w:r w:rsidRPr="00C8116B">
        <w:rPr>
          <w:lang w:val="de-DE"/>
        </w:rPr>
        <w:t xml:space="preserve"> in der online-Dokumentation (auf Englisch!).</w:t>
      </w:r>
    </w:p>
    <w:p w14:paraId="305D8E3F" w14:textId="77777777" w:rsidR="00825C99" w:rsidRDefault="00CC29B6">
      <w:pPr>
        <w:pStyle w:val="Heading2"/>
      </w:pPr>
      <w:bookmarkStart w:id="25" w:name="X52e01976cb8bd81cdfc928260366a9d2693f2df"/>
      <w:r>
        <w:rPr>
          <w:i/>
          <w:iCs/>
        </w:rPr>
        <w:t>&lt;</w:t>
      </w:r>
      <w:proofErr w:type="spellStart"/>
      <w:r>
        <w:rPr>
          <w:i/>
          <w:iCs/>
        </w:rPr>
        <w:t>Bezeichnung</w:t>
      </w:r>
      <w:proofErr w:type="spellEnd"/>
      <w:r>
        <w:rPr>
          <w:i/>
          <w:iCs/>
        </w:rPr>
        <w:t xml:space="preserve"> </w:t>
      </w:r>
      <w:proofErr w:type="spellStart"/>
      <w:r>
        <w:rPr>
          <w:i/>
          <w:iCs/>
        </w:rPr>
        <w:t>Laufzeitszenario</w:t>
      </w:r>
      <w:proofErr w:type="spellEnd"/>
      <w:r>
        <w:rPr>
          <w:i/>
          <w:iCs/>
        </w:rPr>
        <w:t xml:space="preserve"> 1&gt;</w:t>
      </w:r>
    </w:p>
    <w:p w14:paraId="1026D198" w14:textId="77777777" w:rsidR="00825C99" w:rsidRPr="00C8116B" w:rsidRDefault="00CC29B6">
      <w:pPr>
        <w:numPr>
          <w:ilvl w:val="0"/>
          <w:numId w:val="11"/>
        </w:numPr>
        <w:rPr>
          <w:lang w:val="de-DE"/>
        </w:rPr>
      </w:pPr>
      <w:r w:rsidRPr="00C8116B">
        <w:rPr>
          <w:lang w:val="de-DE"/>
        </w:rPr>
        <w:t>&lt;hier Laufzeitdiagramm oder Ablaufbeschreibung einfügen&gt;</w:t>
      </w:r>
    </w:p>
    <w:p w14:paraId="3C436B5E" w14:textId="77777777" w:rsidR="00825C99" w:rsidRPr="00C8116B" w:rsidRDefault="00CC29B6">
      <w:pPr>
        <w:numPr>
          <w:ilvl w:val="0"/>
          <w:numId w:val="11"/>
        </w:numPr>
        <w:rPr>
          <w:lang w:val="de-DE"/>
        </w:rPr>
      </w:pPr>
      <w:r w:rsidRPr="00C8116B">
        <w:rPr>
          <w:lang w:val="de-DE"/>
        </w:rPr>
        <w:t>&lt;hier Besonderheiten bei dem Zusammenspiel der Bausteine in diesem Szenario erläutern&gt;</w:t>
      </w:r>
    </w:p>
    <w:p w14:paraId="017AC301" w14:textId="77777777" w:rsidR="00825C99" w:rsidRPr="00C8116B" w:rsidRDefault="00CC29B6">
      <w:pPr>
        <w:pStyle w:val="Heading2"/>
        <w:rPr>
          <w:lang w:val="de-DE"/>
        </w:rPr>
      </w:pPr>
      <w:bookmarkStart w:id="26" w:name="X4ae5b5c571db2b577743cc139fc1cd512f72cc6"/>
      <w:bookmarkEnd w:id="25"/>
      <w:r w:rsidRPr="00C8116B">
        <w:rPr>
          <w:i/>
          <w:iCs/>
          <w:lang w:val="de-DE"/>
        </w:rPr>
        <w:t>&lt;Bezeichnung Laufzeitszenario 2&gt;</w:t>
      </w:r>
    </w:p>
    <w:p w14:paraId="5D97A646" w14:textId="77777777" w:rsidR="00825C99" w:rsidRPr="00C8116B" w:rsidRDefault="00CC29B6">
      <w:pPr>
        <w:pStyle w:val="FirstParagraph"/>
        <w:rPr>
          <w:lang w:val="de-DE"/>
        </w:rPr>
      </w:pPr>
      <w:r w:rsidRPr="00C8116B">
        <w:rPr>
          <w:lang w:val="de-DE"/>
        </w:rPr>
        <w:t>…</w:t>
      </w:r>
    </w:p>
    <w:p w14:paraId="1DD2AC04" w14:textId="77777777" w:rsidR="00825C99" w:rsidRPr="00C8116B" w:rsidRDefault="00CC29B6">
      <w:pPr>
        <w:pStyle w:val="Heading2"/>
        <w:rPr>
          <w:lang w:val="de-DE"/>
        </w:rPr>
      </w:pPr>
      <w:bookmarkStart w:id="27" w:name="Xc82387836e2780988745a8c73cc2c3f9f717023"/>
      <w:bookmarkEnd w:id="26"/>
      <w:r w:rsidRPr="00C8116B">
        <w:rPr>
          <w:i/>
          <w:iCs/>
          <w:lang w:val="de-DE"/>
        </w:rPr>
        <w:t>&lt;Bezeichnung Laufzeitszenario n&gt;</w:t>
      </w:r>
    </w:p>
    <w:p w14:paraId="361DD990" w14:textId="77777777" w:rsidR="00825C99" w:rsidRPr="00C8116B" w:rsidRDefault="00CC29B6">
      <w:pPr>
        <w:pStyle w:val="FirstParagraph"/>
        <w:rPr>
          <w:lang w:val="de-DE"/>
        </w:rPr>
      </w:pPr>
      <w:r w:rsidRPr="00C8116B">
        <w:rPr>
          <w:lang w:val="de-DE"/>
        </w:rPr>
        <w:t>…</w:t>
      </w:r>
    </w:p>
    <w:p w14:paraId="3230476C" w14:textId="77777777" w:rsidR="00825C99" w:rsidRPr="00C8116B" w:rsidRDefault="00CC29B6">
      <w:pPr>
        <w:pStyle w:val="Heading1"/>
        <w:rPr>
          <w:lang w:val="de-DE"/>
        </w:rPr>
      </w:pPr>
      <w:bookmarkStart w:id="28" w:name="section-deployment-view"/>
      <w:bookmarkEnd w:id="27"/>
      <w:bookmarkEnd w:id="24"/>
      <w:r w:rsidRPr="00C8116B">
        <w:rPr>
          <w:lang w:val="de-DE"/>
        </w:rPr>
        <w:lastRenderedPageBreak/>
        <w:t>Verteilungssicht</w:t>
      </w:r>
    </w:p>
    <w:p w14:paraId="0130D979" w14:textId="77777777" w:rsidR="00825C99" w:rsidRPr="00C8116B" w:rsidRDefault="00CC29B6">
      <w:pPr>
        <w:pStyle w:val="FirstParagraph"/>
        <w:rPr>
          <w:lang w:val="de-DE"/>
        </w:rPr>
      </w:pPr>
      <w:r w:rsidRPr="00C8116B">
        <w:rPr>
          <w:b/>
          <w:bCs/>
          <w:lang w:val="de-DE"/>
        </w:rPr>
        <w:t>Inhalt</w:t>
      </w:r>
    </w:p>
    <w:p w14:paraId="4A13A543" w14:textId="77777777" w:rsidR="00825C99" w:rsidRPr="00C8116B" w:rsidRDefault="00CC29B6">
      <w:pPr>
        <w:pStyle w:val="BodyText"/>
        <w:rPr>
          <w:lang w:val="de-DE"/>
        </w:rPr>
      </w:pPr>
      <w:r w:rsidRPr="00C8116B">
        <w:rPr>
          <w:lang w:val="de-DE"/>
        </w:rPr>
        <w:t>Die Verteilungssicht beschreibt:</w:t>
      </w:r>
    </w:p>
    <w:p w14:paraId="6EB7DEEB" w14:textId="77777777" w:rsidR="00825C99" w:rsidRPr="00C8116B" w:rsidRDefault="00CC29B6">
      <w:pPr>
        <w:numPr>
          <w:ilvl w:val="0"/>
          <w:numId w:val="12"/>
        </w:numPr>
        <w:rPr>
          <w:lang w:val="de-DE"/>
        </w:rPr>
      </w:pPr>
      <w:r w:rsidRPr="00C8116B">
        <w:rPr>
          <w:lang w:val="de-DE"/>
        </w:rPr>
        <w:t>die technische Infrastruktur, auf der Ihr System ausgeführt wird, mit Infrastrukturelementen wie Standorten, Umgebungen, Rechnern, Prozessoren, Kanälen und Netztopologien sowie sonstigen Bestandteilen, und</w:t>
      </w:r>
    </w:p>
    <w:p w14:paraId="1EEFD209" w14:textId="77777777" w:rsidR="00825C99" w:rsidRPr="00C8116B" w:rsidRDefault="00CC29B6">
      <w:pPr>
        <w:numPr>
          <w:ilvl w:val="0"/>
          <w:numId w:val="12"/>
        </w:numPr>
        <w:rPr>
          <w:lang w:val="de-DE"/>
        </w:rPr>
      </w:pPr>
      <w:r w:rsidRPr="00C8116B">
        <w:rPr>
          <w:lang w:val="de-DE"/>
        </w:rPr>
        <w:t>die Abbildung von (Software-)Bausteinen auf diese Infrastruktur.</w:t>
      </w:r>
    </w:p>
    <w:p w14:paraId="71597610" w14:textId="77777777" w:rsidR="00825C99" w:rsidRPr="00C8116B" w:rsidRDefault="00CC29B6">
      <w:pPr>
        <w:pStyle w:val="FirstParagraph"/>
        <w:rPr>
          <w:lang w:val="de-DE"/>
        </w:rPr>
      </w:pPr>
      <w:r w:rsidRPr="00C8116B">
        <w:rPr>
          <w:lang w:val="de-DE"/>
        </w:rPr>
        <w:t>Häufig laufen Systeme in unterschiedlichen Umgebungen, beispielsweise Entwicklung-/Test- oder Produktionsumgebungen. In solchen Fällen sollten Sie alle relevanten Umgebungen aufzeigen.</w:t>
      </w:r>
    </w:p>
    <w:p w14:paraId="10133901" w14:textId="77777777" w:rsidR="00825C99" w:rsidRPr="00C8116B" w:rsidRDefault="00CC29B6">
      <w:pPr>
        <w:pStyle w:val="BodyText"/>
        <w:rPr>
          <w:lang w:val="de-DE"/>
        </w:rPr>
      </w:pPr>
      <w:r w:rsidRPr="00C8116B">
        <w:rPr>
          <w:lang w:val="de-DE"/>
        </w:rPr>
        <w:t>Nutzen Sie die Verteilungssicht insbesondere dann, wenn Ihre Software auf mehr als einem Rechner, Prozessor, Server oder Container abläuft oder Sie Ihre Hardware sogar selbst konstruieren.</w:t>
      </w:r>
    </w:p>
    <w:p w14:paraId="4C7E9223" w14:textId="77777777" w:rsidR="00825C99" w:rsidRPr="00C8116B" w:rsidRDefault="00CC29B6">
      <w:pPr>
        <w:pStyle w:val="BodyText"/>
        <w:rPr>
          <w:lang w:val="de-DE"/>
        </w:rPr>
      </w:pPr>
      <w:r w:rsidRPr="00C8116B">
        <w:rPr>
          <w:lang w:val="de-DE"/>
        </w:rPr>
        <w:t>Aus Softwaresicht genügt es, auf die Aspekte zu achten, die für die Softwareverteilung relevant sind. Insbesondere bei der Hardwareentwicklung kann es notwendig sein, die Infrastruktur mit beliebigen Details zu beschreiben.</w:t>
      </w:r>
    </w:p>
    <w:p w14:paraId="2EB91A17" w14:textId="77777777" w:rsidR="00825C99" w:rsidRPr="00C8116B" w:rsidRDefault="00CC29B6">
      <w:pPr>
        <w:pStyle w:val="BodyText"/>
        <w:rPr>
          <w:lang w:val="de-DE"/>
        </w:rPr>
      </w:pPr>
      <w:r w:rsidRPr="00C8116B">
        <w:rPr>
          <w:b/>
          <w:bCs/>
          <w:lang w:val="de-DE"/>
        </w:rPr>
        <w:t>Motivation</w:t>
      </w:r>
    </w:p>
    <w:p w14:paraId="0E2AA1E0" w14:textId="77777777" w:rsidR="00825C99" w:rsidRPr="00C8116B" w:rsidRDefault="00CC29B6">
      <w:pPr>
        <w:pStyle w:val="BodyText"/>
        <w:rPr>
          <w:lang w:val="de-DE"/>
        </w:rPr>
      </w:pPr>
      <w:r w:rsidRPr="00C8116B">
        <w:rPr>
          <w:lang w:val="de-DE"/>
        </w:rPr>
        <w:t>Software läuft nicht ohne Infrastruktur. Diese zugrundeliegende Infrastruktur beeinflusst Ihr System und/oder querschnittliche Lösungskonzepte, daher müssen Sie diese Infrastruktur kennen.</w:t>
      </w:r>
    </w:p>
    <w:p w14:paraId="1490C6B9" w14:textId="77777777" w:rsidR="00825C99" w:rsidRPr="00C8116B" w:rsidRDefault="00CC29B6">
      <w:pPr>
        <w:pStyle w:val="BodyText"/>
        <w:rPr>
          <w:lang w:val="de-DE"/>
        </w:rPr>
      </w:pPr>
      <w:r w:rsidRPr="00C8116B">
        <w:rPr>
          <w:b/>
          <w:bCs/>
          <w:lang w:val="de-DE"/>
        </w:rPr>
        <w:t>Form</w:t>
      </w:r>
    </w:p>
    <w:p w14:paraId="11247177" w14:textId="77777777" w:rsidR="00825C99" w:rsidRPr="00C8116B" w:rsidRDefault="00CC29B6">
      <w:pPr>
        <w:pStyle w:val="BodyText"/>
        <w:rPr>
          <w:lang w:val="de-DE"/>
        </w:rPr>
      </w:pPr>
      <w:r w:rsidRPr="00C8116B">
        <w:rPr>
          <w:lang w:val="de-DE"/>
        </w:rPr>
        <w:t>Das oberste Verteilungsdiagramm könnte bereits in Ihrem technischen Kontext enthalten sein, mit Ihrer Infrastruktur als EINE Blackbox. Jetzt zoomen Sie in diese Infrastruktur mit weiteren Verteilungsdiagrammen hinein:</w:t>
      </w:r>
    </w:p>
    <w:p w14:paraId="3E2195EE" w14:textId="77777777" w:rsidR="00825C99" w:rsidRPr="00C8116B" w:rsidRDefault="00CC29B6">
      <w:pPr>
        <w:numPr>
          <w:ilvl w:val="0"/>
          <w:numId w:val="13"/>
        </w:numPr>
        <w:rPr>
          <w:lang w:val="de-DE"/>
        </w:rPr>
      </w:pPr>
      <w:r w:rsidRPr="00C8116B">
        <w:rPr>
          <w:lang w:val="de-DE"/>
        </w:rPr>
        <w:t>Die UML stellt mit Verteilungsdiagrammen (</w:t>
      </w:r>
      <w:proofErr w:type="spellStart"/>
      <w:r w:rsidRPr="00C8116B">
        <w:rPr>
          <w:lang w:val="de-DE"/>
        </w:rPr>
        <w:t>Deployment</w:t>
      </w:r>
      <w:proofErr w:type="spellEnd"/>
      <w:r w:rsidRPr="00C8116B">
        <w:rPr>
          <w:lang w:val="de-DE"/>
        </w:rPr>
        <w:t xml:space="preserve"> </w:t>
      </w:r>
      <w:proofErr w:type="spellStart"/>
      <w:r w:rsidRPr="00C8116B">
        <w:rPr>
          <w:lang w:val="de-DE"/>
        </w:rPr>
        <w:t>diagrams</w:t>
      </w:r>
      <w:proofErr w:type="spellEnd"/>
      <w:r w:rsidRPr="00C8116B">
        <w:rPr>
          <w:lang w:val="de-DE"/>
        </w:rPr>
        <w:t>) eine Diagrammart zur Verfügung, um diese Sicht auszudrücken. Nutzen Sie diese, evtl. auch geschachtelt, wenn Ihre Verteilungsstruktur es verlangt.</w:t>
      </w:r>
    </w:p>
    <w:p w14:paraId="2981B20A" w14:textId="77777777" w:rsidR="00825C99" w:rsidRPr="00C8116B" w:rsidRDefault="00CC29B6">
      <w:pPr>
        <w:numPr>
          <w:ilvl w:val="0"/>
          <w:numId w:val="13"/>
        </w:numPr>
        <w:rPr>
          <w:lang w:val="de-DE"/>
        </w:rPr>
      </w:pPr>
      <w:r w:rsidRPr="00C8116B">
        <w:rPr>
          <w:lang w:val="de-DE"/>
        </w:rPr>
        <w:t>Falls Ihre Infrastruktur-Stakeholder andere Diagrammarten bevorzugen, die beispielsweise Prozessoren und Kanäle zeigen, sind diese hier ebenfalls einsetzbar.</w:t>
      </w:r>
    </w:p>
    <w:p w14:paraId="6F97F6A8" w14:textId="77777777" w:rsidR="00825C99" w:rsidRPr="00C8116B" w:rsidRDefault="00CC29B6">
      <w:pPr>
        <w:pStyle w:val="FirstParagraph"/>
        <w:rPr>
          <w:lang w:val="de-DE"/>
        </w:rPr>
      </w:pPr>
      <w:r w:rsidRPr="00C8116B">
        <w:rPr>
          <w:lang w:val="de-DE"/>
        </w:rPr>
        <w:t xml:space="preserve">Siehe </w:t>
      </w:r>
      <w:hyperlink r:id="rId17">
        <w:r w:rsidRPr="00C8116B">
          <w:rPr>
            <w:rStyle w:val="Hyperlink"/>
            <w:lang w:val="de-DE"/>
          </w:rPr>
          <w:t>Verteilungssicht</w:t>
        </w:r>
      </w:hyperlink>
      <w:r w:rsidRPr="00C8116B">
        <w:rPr>
          <w:lang w:val="de-DE"/>
        </w:rPr>
        <w:t xml:space="preserve"> in der online-Dokumentation (auf Englisch!).</w:t>
      </w:r>
    </w:p>
    <w:p w14:paraId="33DE80BF" w14:textId="77777777" w:rsidR="00825C99" w:rsidRPr="00C8116B" w:rsidRDefault="00CC29B6">
      <w:pPr>
        <w:pStyle w:val="Heading2"/>
        <w:rPr>
          <w:lang w:val="de-DE"/>
        </w:rPr>
      </w:pPr>
      <w:bookmarkStart w:id="29" w:name="X7707173214a6cfeab3000c44fbffb3a803d5d5a"/>
      <w:r w:rsidRPr="00C8116B">
        <w:rPr>
          <w:lang w:val="de-DE"/>
        </w:rPr>
        <w:t>Infrastruktur Ebene 1</w:t>
      </w:r>
    </w:p>
    <w:p w14:paraId="79FDE0A5" w14:textId="77777777" w:rsidR="00825C99" w:rsidRPr="00C8116B" w:rsidRDefault="00CC29B6">
      <w:pPr>
        <w:pStyle w:val="FirstParagraph"/>
        <w:rPr>
          <w:lang w:val="de-DE"/>
        </w:rPr>
      </w:pPr>
      <w:r w:rsidRPr="00C8116B">
        <w:rPr>
          <w:lang w:val="de-DE"/>
        </w:rPr>
        <w:t>An dieser Stelle beschreiben Sie (als Kombination von Diagrammen mit Tabellen oder Texten):</w:t>
      </w:r>
    </w:p>
    <w:p w14:paraId="1BA0222A" w14:textId="77777777" w:rsidR="00825C99" w:rsidRPr="00C8116B" w:rsidRDefault="00CC29B6">
      <w:pPr>
        <w:numPr>
          <w:ilvl w:val="0"/>
          <w:numId w:val="14"/>
        </w:numPr>
        <w:rPr>
          <w:lang w:val="de-DE"/>
        </w:rPr>
      </w:pPr>
      <w:r w:rsidRPr="00C8116B">
        <w:rPr>
          <w:lang w:val="de-DE"/>
        </w:rPr>
        <w:lastRenderedPageBreak/>
        <w:t>die Verteilung des Gesamtsystems auf mehrere Standorte, Umgebungen, Rechner, Prozessoren o. Ä., sowie die physischen Verbindungskanäle zwischen diesen,</w:t>
      </w:r>
    </w:p>
    <w:p w14:paraId="694B616C" w14:textId="77777777" w:rsidR="00825C99" w:rsidRPr="00C8116B" w:rsidRDefault="00CC29B6">
      <w:pPr>
        <w:numPr>
          <w:ilvl w:val="0"/>
          <w:numId w:val="14"/>
        </w:numPr>
        <w:rPr>
          <w:lang w:val="de-DE"/>
        </w:rPr>
      </w:pPr>
      <w:r w:rsidRPr="00C8116B">
        <w:rPr>
          <w:lang w:val="de-DE"/>
        </w:rPr>
        <w:t>wichtige Begründungen für diese Verteilungsstruktur,</w:t>
      </w:r>
    </w:p>
    <w:p w14:paraId="0BE566F8" w14:textId="77777777" w:rsidR="00825C99" w:rsidRPr="00C8116B" w:rsidRDefault="00CC29B6">
      <w:pPr>
        <w:numPr>
          <w:ilvl w:val="0"/>
          <w:numId w:val="14"/>
        </w:numPr>
        <w:rPr>
          <w:lang w:val="de-DE"/>
        </w:rPr>
      </w:pPr>
      <w:r w:rsidRPr="00C8116B">
        <w:rPr>
          <w:lang w:val="de-DE"/>
        </w:rPr>
        <w:t>Qualitäts- und/oder Leistungsmerkmale dieser Infrastruktur,</w:t>
      </w:r>
    </w:p>
    <w:p w14:paraId="7AABFFCC" w14:textId="77777777" w:rsidR="00825C99" w:rsidRPr="00C8116B" w:rsidRDefault="00CC29B6">
      <w:pPr>
        <w:numPr>
          <w:ilvl w:val="0"/>
          <w:numId w:val="14"/>
        </w:numPr>
        <w:rPr>
          <w:lang w:val="de-DE"/>
        </w:rPr>
      </w:pPr>
      <w:r w:rsidRPr="00C8116B">
        <w:rPr>
          <w:lang w:val="de-DE"/>
        </w:rPr>
        <w:t>Zuordnung von Softwareartefakten zu Bestandteilen der Infrastruktur</w:t>
      </w:r>
    </w:p>
    <w:p w14:paraId="33812ECB" w14:textId="77777777" w:rsidR="00825C99" w:rsidRPr="00C8116B" w:rsidRDefault="00CC29B6">
      <w:pPr>
        <w:pStyle w:val="FirstParagraph"/>
        <w:rPr>
          <w:lang w:val="de-DE"/>
        </w:rPr>
      </w:pPr>
      <w:r w:rsidRPr="00C8116B">
        <w:rPr>
          <w:lang w:val="de-DE"/>
        </w:rPr>
        <w:t xml:space="preserve">Für mehrere Umgebungen oder alternative </w:t>
      </w:r>
      <w:proofErr w:type="spellStart"/>
      <w:r w:rsidRPr="00C8116B">
        <w:rPr>
          <w:lang w:val="de-DE"/>
        </w:rPr>
        <w:t>Deployments</w:t>
      </w:r>
      <w:proofErr w:type="spellEnd"/>
      <w:r w:rsidRPr="00C8116B">
        <w:rPr>
          <w:lang w:val="de-DE"/>
        </w:rPr>
        <w:t xml:space="preserve"> kopieren Sie diesen Teil von arc42 für alle wichtigen Umgebungen/Varianten.</w:t>
      </w:r>
    </w:p>
    <w:p w14:paraId="7DECFAFB" w14:textId="77777777" w:rsidR="00825C99" w:rsidRPr="00C8116B" w:rsidRDefault="00CC29B6">
      <w:pPr>
        <w:pStyle w:val="BodyText"/>
        <w:rPr>
          <w:lang w:val="de-DE"/>
        </w:rPr>
      </w:pPr>
      <w:r w:rsidRPr="00C8116B">
        <w:rPr>
          <w:b/>
          <w:bCs/>
          <w:i/>
          <w:iCs/>
          <w:lang w:val="de-DE"/>
        </w:rPr>
        <w:t>&lt;Übersichtsdiagramm&gt;</w:t>
      </w:r>
    </w:p>
    <w:p w14:paraId="07657C34" w14:textId="77777777" w:rsidR="00825C99" w:rsidRPr="00C8116B" w:rsidRDefault="00CC29B6">
      <w:pPr>
        <w:pStyle w:val="DefinitionTerm"/>
        <w:rPr>
          <w:lang w:val="de-DE"/>
        </w:rPr>
      </w:pPr>
      <w:r w:rsidRPr="00C8116B">
        <w:rPr>
          <w:lang w:val="de-DE"/>
        </w:rPr>
        <w:t>Begründung</w:t>
      </w:r>
    </w:p>
    <w:p w14:paraId="5B5A84AC" w14:textId="77777777" w:rsidR="00825C99" w:rsidRPr="00C8116B" w:rsidRDefault="00CC29B6">
      <w:pPr>
        <w:pStyle w:val="Definition"/>
        <w:rPr>
          <w:lang w:val="de-DE"/>
        </w:rPr>
      </w:pPr>
      <w:r w:rsidRPr="00C8116B">
        <w:rPr>
          <w:i/>
          <w:iCs/>
          <w:lang w:val="de-DE"/>
        </w:rPr>
        <w:t>&lt;Erläuternder Text&gt;</w:t>
      </w:r>
    </w:p>
    <w:p w14:paraId="3AA093A6" w14:textId="77777777" w:rsidR="00825C99" w:rsidRPr="00C8116B" w:rsidRDefault="00CC29B6">
      <w:pPr>
        <w:pStyle w:val="DefinitionTerm"/>
        <w:rPr>
          <w:lang w:val="de-DE"/>
        </w:rPr>
      </w:pPr>
      <w:r w:rsidRPr="00C8116B">
        <w:rPr>
          <w:lang w:val="de-DE"/>
        </w:rPr>
        <w:t>Qualitäts- und/oder Leistungsmerkmale</w:t>
      </w:r>
    </w:p>
    <w:p w14:paraId="3D4D26FD" w14:textId="77777777" w:rsidR="00825C99" w:rsidRPr="00C8116B" w:rsidRDefault="00CC29B6">
      <w:pPr>
        <w:pStyle w:val="Definition"/>
        <w:rPr>
          <w:lang w:val="de-DE"/>
        </w:rPr>
      </w:pPr>
      <w:r w:rsidRPr="00C8116B">
        <w:rPr>
          <w:i/>
          <w:iCs/>
          <w:lang w:val="de-DE"/>
        </w:rPr>
        <w:t>&lt;Erläuternder Text&gt;</w:t>
      </w:r>
    </w:p>
    <w:p w14:paraId="53DD9006" w14:textId="77777777" w:rsidR="00825C99" w:rsidRPr="00C8116B" w:rsidRDefault="00CC29B6">
      <w:pPr>
        <w:pStyle w:val="DefinitionTerm"/>
        <w:rPr>
          <w:lang w:val="de-DE"/>
        </w:rPr>
      </w:pPr>
      <w:r w:rsidRPr="00C8116B">
        <w:rPr>
          <w:lang w:val="de-DE"/>
        </w:rPr>
        <w:t>Zuordnung von Bausteinen zu Infrastruktur</w:t>
      </w:r>
    </w:p>
    <w:p w14:paraId="75EB2765" w14:textId="77777777" w:rsidR="00825C99" w:rsidRPr="00C8116B" w:rsidRDefault="00CC29B6">
      <w:pPr>
        <w:pStyle w:val="Definition"/>
        <w:rPr>
          <w:lang w:val="de-DE"/>
        </w:rPr>
      </w:pPr>
      <w:r w:rsidRPr="00C8116B">
        <w:rPr>
          <w:i/>
          <w:iCs/>
          <w:lang w:val="de-DE"/>
        </w:rPr>
        <w:t>&lt;Beschreibung der Zuordnung&gt;</w:t>
      </w:r>
    </w:p>
    <w:p w14:paraId="59533923" w14:textId="77777777" w:rsidR="00825C99" w:rsidRPr="00C8116B" w:rsidRDefault="00CC29B6">
      <w:pPr>
        <w:pStyle w:val="Heading2"/>
        <w:rPr>
          <w:lang w:val="de-DE"/>
        </w:rPr>
      </w:pPr>
      <w:bookmarkStart w:id="30" w:name="Xff8313a15ecec4f472bfa3b76a39372d4ee39b9"/>
      <w:bookmarkEnd w:id="29"/>
      <w:r w:rsidRPr="00C8116B">
        <w:rPr>
          <w:lang w:val="de-DE"/>
        </w:rPr>
        <w:t>Infrastruktur Ebene 2</w:t>
      </w:r>
    </w:p>
    <w:p w14:paraId="68C3DFD6" w14:textId="77777777" w:rsidR="00825C99" w:rsidRPr="00C8116B" w:rsidRDefault="00CC29B6">
      <w:pPr>
        <w:pStyle w:val="FirstParagraph"/>
        <w:rPr>
          <w:lang w:val="de-DE"/>
        </w:rPr>
      </w:pPr>
      <w:r w:rsidRPr="00C8116B">
        <w:rPr>
          <w:lang w:val="de-DE"/>
        </w:rPr>
        <w:t>An dieser Stelle können Sie den inneren Aufbau (einiger) Infrastrukturelemente aus Ebene 1 beschreiben.</w:t>
      </w:r>
    </w:p>
    <w:p w14:paraId="3D6EF2B4" w14:textId="77777777" w:rsidR="00825C99" w:rsidRPr="00C8116B" w:rsidRDefault="00CC29B6">
      <w:pPr>
        <w:pStyle w:val="BodyText"/>
        <w:rPr>
          <w:lang w:val="de-DE"/>
        </w:rPr>
      </w:pPr>
      <w:r w:rsidRPr="00C8116B">
        <w:rPr>
          <w:lang w:val="de-DE"/>
        </w:rPr>
        <w:t>Für jedes Infrastrukturelement kopieren Sie die Struktur aus Ebene 1.</w:t>
      </w:r>
    </w:p>
    <w:p w14:paraId="6461B4B0" w14:textId="77777777" w:rsidR="00825C99" w:rsidRPr="00C8116B" w:rsidRDefault="00CC29B6">
      <w:pPr>
        <w:pStyle w:val="Heading3"/>
        <w:rPr>
          <w:lang w:val="de-DE"/>
        </w:rPr>
      </w:pPr>
      <w:bookmarkStart w:id="31" w:name="X804919eb5c90320785fd235f5b24f16e6022dbb"/>
      <w:r w:rsidRPr="00C8116B">
        <w:rPr>
          <w:i/>
          <w:iCs/>
          <w:lang w:val="de-DE"/>
        </w:rPr>
        <w:t>&lt;Infrastrukturelement 1&gt;</w:t>
      </w:r>
    </w:p>
    <w:p w14:paraId="135DA0DA" w14:textId="77777777" w:rsidR="00825C99" w:rsidRPr="00C8116B" w:rsidRDefault="00CC29B6">
      <w:pPr>
        <w:pStyle w:val="FirstParagraph"/>
        <w:rPr>
          <w:lang w:val="de-DE"/>
        </w:rPr>
      </w:pPr>
      <w:r w:rsidRPr="00C8116B">
        <w:rPr>
          <w:i/>
          <w:iCs/>
          <w:lang w:val="de-DE"/>
        </w:rPr>
        <w:t>&lt;Diagramm + Erläuterungen&gt;</w:t>
      </w:r>
    </w:p>
    <w:p w14:paraId="09F087AB" w14:textId="77777777" w:rsidR="00825C99" w:rsidRPr="00C8116B" w:rsidRDefault="00CC29B6">
      <w:pPr>
        <w:pStyle w:val="Heading3"/>
        <w:rPr>
          <w:lang w:val="de-DE"/>
        </w:rPr>
      </w:pPr>
      <w:bookmarkStart w:id="32" w:name="Xc1e32b9b45a1c470cb84169ea2b1631bbfe0051"/>
      <w:bookmarkEnd w:id="31"/>
      <w:r w:rsidRPr="00C8116B">
        <w:rPr>
          <w:i/>
          <w:iCs/>
          <w:lang w:val="de-DE"/>
        </w:rPr>
        <w:t>&lt;Infrastrukturelement 2&gt;</w:t>
      </w:r>
    </w:p>
    <w:p w14:paraId="6B914EA3" w14:textId="77777777" w:rsidR="00825C99" w:rsidRPr="00C8116B" w:rsidRDefault="00CC29B6">
      <w:pPr>
        <w:pStyle w:val="FirstParagraph"/>
        <w:rPr>
          <w:lang w:val="de-DE"/>
        </w:rPr>
      </w:pPr>
      <w:r w:rsidRPr="00C8116B">
        <w:rPr>
          <w:i/>
          <w:iCs/>
          <w:lang w:val="de-DE"/>
        </w:rPr>
        <w:t>&lt;Diagramm + Erläuterungen&gt;</w:t>
      </w:r>
    </w:p>
    <w:p w14:paraId="4082A0CD" w14:textId="77777777" w:rsidR="00825C99" w:rsidRPr="00C8116B" w:rsidRDefault="00CC29B6">
      <w:pPr>
        <w:pStyle w:val="BodyText"/>
        <w:rPr>
          <w:lang w:val="de-DE"/>
        </w:rPr>
      </w:pPr>
      <w:r w:rsidRPr="00C8116B">
        <w:rPr>
          <w:lang w:val="de-DE"/>
        </w:rPr>
        <w:t>…</w:t>
      </w:r>
    </w:p>
    <w:p w14:paraId="6E5FAD5D" w14:textId="77777777" w:rsidR="00825C99" w:rsidRPr="00C8116B" w:rsidRDefault="00CC29B6">
      <w:pPr>
        <w:pStyle w:val="Heading3"/>
        <w:rPr>
          <w:lang w:val="de-DE"/>
        </w:rPr>
      </w:pPr>
      <w:bookmarkStart w:id="33" w:name="X82c9f279252242e02f2d1cfd268f4ef6a8fe8f8"/>
      <w:bookmarkEnd w:id="32"/>
      <w:r w:rsidRPr="00C8116B">
        <w:rPr>
          <w:i/>
          <w:iCs/>
          <w:lang w:val="de-DE"/>
        </w:rPr>
        <w:t>&lt;Infrastrukturelement n&gt;</w:t>
      </w:r>
    </w:p>
    <w:p w14:paraId="678AC145" w14:textId="77777777" w:rsidR="00825C99" w:rsidRPr="00C8116B" w:rsidRDefault="00CC29B6">
      <w:pPr>
        <w:pStyle w:val="FirstParagraph"/>
        <w:rPr>
          <w:lang w:val="de-DE"/>
        </w:rPr>
      </w:pPr>
      <w:r w:rsidRPr="00C8116B">
        <w:rPr>
          <w:i/>
          <w:iCs/>
          <w:lang w:val="de-DE"/>
        </w:rPr>
        <w:t>&lt;Diagramm + Erläuterungen&gt;</w:t>
      </w:r>
    </w:p>
    <w:p w14:paraId="512550E7" w14:textId="77777777" w:rsidR="00825C99" w:rsidRPr="00C8116B" w:rsidRDefault="00CC29B6">
      <w:pPr>
        <w:pStyle w:val="Heading1"/>
        <w:rPr>
          <w:lang w:val="de-DE"/>
        </w:rPr>
      </w:pPr>
      <w:bookmarkStart w:id="34" w:name="section-concepts"/>
      <w:bookmarkEnd w:id="33"/>
      <w:bookmarkEnd w:id="30"/>
      <w:bookmarkEnd w:id="28"/>
      <w:r w:rsidRPr="00C8116B">
        <w:rPr>
          <w:lang w:val="de-DE"/>
        </w:rPr>
        <w:t>Querschnittliche Konzepte</w:t>
      </w:r>
    </w:p>
    <w:p w14:paraId="1F9D89C8" w14:textId="77777777" w:rsidR="00825C99" w:rsidRPr="00C8116B" w:rsidRDefault="00CC29B6">
      <w:pPr>
        <w:pStyle w:val="FirstParagraph"/>
        <w:rPr>
          <w:lang w:val="de-DE"/>
        </w:rPr>
      </w:pPr>
      <w:r w:rsidRPr="00C8116B">
        <w:rPr>
          <w:b/>
          <w:bCs/>
          <w:lang w:val="de-DE"/>
        </w:rPr>
        <w:t>Inhalt</w:t>
      </w:r>
    </w:p>
    <w:p w14:paraId="79BB8BA7" w14:textId="77777777" w:rsidR="00825C99" w:rsidRPr="00C8116B" w:rsidRDefault="00CC29B6">
      <w:pPr>
        <w:pStyle w:val="BodyText"/>
        <w:rPr>
          <w:lang w:val="de-DE"/>
        </w:rPr>
      </w:pPr>
      <w:r w:rsidRPr="00C8116B">
        <w:rPr>
          <w:lang w:val="de-DE"/>
        </w:rPr>
        <w:t>Dieser Abschnitt beschreibt übergreifende, prinzipielle Regelungen und Lösungsansätze, die an mehreren Stellen (=</w:t>
      </w:r>
      <w:r w:rsidRPr="00C8116B">
        <w:rPr>
          <w:i/>
          <w:iCs/>
          <w:lang w:val="de-DE"/>
        </w:rPr>
        <w:t>querschnittlich</w:t>
      </w:r>
      <w:r w:rsidRPr="00C8116B">
        <w:rPr>
          <w:lang w:val="de-DE"/>
        </w:rPr>
        <w:t>) relevant sind.</w:t>
      </w:r>
    </w:p>
    <w:p w14:paraId="2AE9893E" w14:textId="77777777" w:rsidR="00825C99" w:rsidRPr="00C8116B" w:rsidRDefault="00CC29B6">
      <w:pPr>
        <w:pStyle w:val="BodyText"/>
        <w:rPr>
          <w:lang w:val="de-DE"/>
        </w:rPr>
      </w:pPr>
      <w:r w:rsidRPr="00C8116B">
        <w:rPr>
          <w:lang w:val="de-DE"/>
        </w:rPr>
        <w:lastRenderedPageBreak/>
        <w:t>Solche Konzepte betreffen oft mehrere Bausteine. Dazu können vielerlei Themen gehören, beispielsweise:</w:t>
      </w:r>
    </w:p>
    <w:p w14:paraId="5C42E7DD" w14:textId="77777777" w:rsidR="00825C99" w:rsidRDefault="00CC29B6">
      <w:pPr>
        <w:numPr>
          <w:ilvl w:val="0"/>
          <w:numId w:val="15"/>
        </w:numPr>
      </w:pPr>
      <w:proofErr w:type="spellStart"/>
      <w:r>
        <w:t>Modelle</w:t>
      </w:r>
      <w:proofErr w:type="spellEnd"/>
      <w:r>
        <w:t xml:space="preserve">, </w:t>
      </w:r>
      <w:proofErr w:type="spellStart"/>
      <w:r>
        <w:t>insbesondere</w:t>
      </w:r>
      <w:proofErr w:type="spellEnd"/>
      <w:r>
        <w:t xml:space="preserve"> </w:t>
      </w:r>
      <w:proofErr w:type="spellStart"/>
      <w:r>
        <w:t>fachliche</w:t>
      </w:r>
      <w:proofErr w:type="spellEnd"/>
      <w:r>
        <w:t xml:space="preserve"> </w:t>
      </w:r>
      <w:proofErr w:type="spellStart"/>
      <w:r>
        <w:t>Modelle</w:t>
      </w:r>
      <w:proofErr w:type="spellEnd"/>
    </w:p>
    <w:p w14:paraId="0DC5E90C" w14:textId="77777777" w:rsidR="00825C99" w:rsidRDefault="00CC29B6">
      <w:pPr>
        <w:numPr>
          <w:ilvl w:val="0"/>
          <w:numId w:val="15"/>
        </w:numPr>
      </w:pPr>
      <w:r>
        <w:t>Architektur- oder Entwurfsmuster</w:t>
      </w:r>
    </w:p>
    <w:p w14:paraId="7C8A2A14" w14:textId="77777777" w:rsidR="00825C99" w:rsidRPr="00C8116B" w:rsidRDefault="00CC29B6">
      <w:pPr>
        <w:numPr>
          <w:ilvl w:val="0"/>
          <w:numId w:val="15"/>
        </w:numPr>
        <w:rPr>
          <w:lang w:val="de-DE"/>
        </w:rPr>
      </w:pPr>
      <w:r w:rsidRPr="00C8116B">
        <w:rPr>
          <w:lang w:val="de-DE"/>
        </w:rPr>
        <w:t>Regeln für den konkreten Einsatz von Technologien</w:t>
      </w:r>
    </w:p>
    <w:p w14:paraId="5B7D2E5C" w14:textId="77777777" w:rsidR="00825C99" w:rsidRPr="00C8116B" w:rsidRDefault="00CC29B6">
      <w:pPr>
        <w:numPr>
          <w:ilvl w:val="0"/>
          <w:numId w:val="15"/>
        </w:numPr>
        <w:rPr>
          <w:lang w:val="de-DE"/>
        </w:rPr>
      </w:pPr>
      <w:r w:rsidRPr="00C8116B">
        <w:rPr>
          <w:lang w:val="de-DE"/>
        </w:rPr>
        <w:t>prinzipielle — meist technische — Festlegungen übergreifender Art</w:t>
      </w:r>
    </w:p>
    <w:p w14:paraId="6C686B3E" w14:textId="77777777" w:rsidR="00825C99" w:rsidRDefault="00CC29B6">
      <w:pPr>
        <w:numPr>
          <w:ilvl w:val="0"/>
          <w:numId w:val="15"/>
        </w:numPr>
      </w:pPr>
      <w:proofErr w:type="spellStart"/>
      <w:r>
        <w:t>Implementierungsregeln</w:t>
      </w:r>
      <w:proofErr w:type="spellEnd"/>
    </w:p>
    <w:p w14:paraId="7CE711F8" w14:textId="77777777" w:rsidR="00825C99" w:rsidRDefault="00CC29B6">
      <w:pPr>
        <w:pStyle w:val="FirstParagraph"/>
      </w:pPr>
      <w:r>
        <w:rPr>
          <w:b/>
          <w:bCs/>
        </w:rPr>
        <w:t>Motivation</w:t>
      </w:r>
    </w:p>
    <w:p w14:paraId="47A95F63" w14:textId="77777777" w:rsidR="00825C99" w:rsidRPr="00C8116B" w:rsidRDefault="00CC29B6">
      <w:pPr>
        <w:pStyle w:val="BodyText"/>
        <w:rPr>
          <w:lang w:val="de-DE"/>
        </w:rPr>
      </w:pPr>
      <w:r w:rsidRPr="00C8116B">
        <w:rPr>
          <w:lang w:val="de-DE"/>
        </w:rPr>
        <w:t xml:space="preserve">Konzepte bilden die Grundlage für </w:t>
      </w:r>
      <w:r w:rsidRPr="00C8116B">
        <w:rPr>
          <w:i/>
          <w:iCs/>
          <w:lang w:val="de-DE"/>
        </w:rPr>
        <w:t>konzeptionelle Integrität</w:t>
      </w:r>
      <w:r w:rsidRPr="00C8116B">
        <w:rPr>
          <w:lang w:val="de-DE"/>
        </w:rPr>
        <w:t xml:space="preserve"> (Konsistenz, Homogenität) der Architektur und damit eine wesentliche Grundlage für die innere Qualität Ihrer Systeme.</w:t>
      </w:r>
    </w:p>
    <w:p w14:paraId="47BD4264" w14:textId="77777777" w:rsidR="00825C99" w:rsidRPr="00C8116B" w:rsidRDefault="00CC29B6">
      <w:pPr>
        <w:pStyle w:val="BodyText"/>
        <w:rPr>
          <w:lang w:val="de-DE"/>
        </w:rPr>
      </w:pPr>
      <w:r w:rsidRPr="00C8116B">
        <w:rPr>
          <w:lang w:val="de-DE"/>
        </w:rPr>
        <w:t>Manche dieser Themen lassen sich nur schwer als Baustein in der Architektur unterbringen (z.B. das Thema „Sicherheit“).</w:t>
      </w:r>
    </w:p>
    <w:p w14:paraId="42A8BF9C" w14:textId="77777777" w:rsidR="00825C99" w:rsidRDefault="00CC29B6">
      <w:pPr>
        <w:pStyle w:val="BodyText"/>
      </w:pPr>
      <w:r>
        <w:rPr>
          <w:b/>
          <w:bCs/>
        </w:rPr>
        <w:t>Form</w:t>
      </w:r>
    </w:p>
    <w:p w14:paraId="5ECB8FDF" w14:textId="77777777" w:rsidR="00825C99" w:rsidRDefault="00CC29B6">
      <w:pPr>
        <w:pStyle w:val="BodyText"/>
      </w:pPr>
      <w:r>
        <w:t>Kann vielfältig sein:</w:t>
      </w:r>
    </w:p>
    <w:p w14:paraId="425B53CD" w14:textId="77777777" w:rsidR="00825C99" w:rsidRDefault="00CC29B6">
      <w:pPr>
        <w:numPr>
          <w:ilvl w:val="0"/>
          <w:numId w:val="16"/>
        </w:numPr>
      </w:pPr>
      <w:r>
        <w:t>Konzeptpapiere mit beliebiger Gliederung,</w:t>
      </w:r>
    </w:p>
    <w:p w14:paraId="44AAA7A1" w14:textId="77777777" w:rsidR="00825C99" w:rsidRPr="00C8116B" w:rsidRDefault="00CC29B6">
      <w:pPr>
        <w:numPr>
          <w:ilvl w:val="0"/>
          <w:numId w:val="16"/>
        </w:numPr>
        <w:rPr>
          <w:lang w:val="de-DE"/>
        </w:rPr>
      </w:pPr>
      <w:r w:rsidRPr="00C8116B">
        <w:rPr>
          <w:lang w:val="de-DE"/>
        </w:rPr>
        <w:t>übergreifende Modelle/Szenarien mit Notationen, die Sie auch in den Architektursichten nutzen,</w:t>
      </w:r>
    </w:p>
    <w:p w14:paraId="61EDA241" w14:textId="77777777" w:rsidR="00825C99" w:rsidRPr="00C8116B" w:rsidRDefault="00CC29B6">
      <w:pPr>
        <w:numPr>
          <w:ilvl w:val="0"/>
          <w:numId w:val="16"/>
        </w:numPr>
        <w:rPr>
          <w:lang w:val="de-DE"/>
        </w:rPr>
      </w:pPr>
      <w:r w:rsidRPr="00C8116B">
        <w:rPr>
          <w:lang w:val="de-DE"/>
        </w:rPr>
        <w:t>beispielhafte Implementierung speziell für technische Konzepte,</w:t>
      </w:r>
    </w:p>
    <w:p w14:paraId="74767E7D" w14:textId="77777777" w:rsidR="00825C99" w:rsidRPr="00C8116B" w:rsidRDefault="00CC29B6">
      <w:pPr>
        <w:numPr>
          <w:ilvl w:val="0"/>
          <w:numId w:val="16"/>
        </w:numPr>
        <w:rPr>
          <w:lang w:val="de-DE"/>
        </w:rPr>
      </w:pPr>
      <w:r w:rsidRPr="00C8116B">
        <w:rPr>
          <w:lang w:val="de-DE"/>
        </w:rPr>
        <w:t xml:space="preserve">Verweise auf „übliche“ Nutzung von Standard-Frameworks (beispielsweise die Nutzung von Hibernate als </w:t>
      </w:r>
      <w:proofErr w:type="spellStart"/>
      <w:r w:rsidRPr="00C8116B">
        <w:rPr>
          <w:lang w:val="de-DE"/>
        </w:rPr>
        <w:t>Object</w:t>
      </w:r>
      <w:proofErr w:type="spellEnd"/>
      <w:r w:rsidRPr="00C8116B">
        <w:rPr>
          <w:lang w:val="de-DE"/>
        </w:rPr>
        <w:t>/Relational Mapper).</w:t>
      </w:r>
    </w:p>
    <w:p w14:paraId="00DF6A50" w14:textId="77777777" w:rsidR="00825C99" w:rsidRPr="00C8116B" w:rsidRDefault="00CC29B6">
      <w:pPr>
        <w:pStyle w:val="FirstParagraph"/>
        <w:rPr>
          <w:lang w:val="de-DE"/>
        </w:rPr>
      </w:pPr>
      <w:r w:rsidRPr="00C8116B">
        <w:rPr>
          <w:b/>
          <w:bCs/>
          <w:lang w:val="de-DE"/>
        </w:rPr>
        <w:t>Struktur</w:t>
      </w:r>
    </w:p>
    <w:p w14:paraId="15FE3DEE" w14:textId="77777777" w:rsidR="00825C99" w:rsidRPr="00C8116B" w:rsidRDefault="00CC29B6">
      <w:pPr>
        <w:pStyle w:val="BodyText"/>
        <w:rPr>
          <w:lang w:val="de-DE"/>
        </w:rPr>
      </w:pPr>
      <w:r w:rsidRPr="00C8116B">
        <w:rPr>
          <w:lang w:val="de-DE"/>
        </w:rPr>
        <w:t>Eine mögliche (nicht aber notwendige!) Untergliederung dieses Abschnittes könnte wie folgt aussehen (wobei die Zuordnung von Themen zu den Gruppen nicht immer eindeutig ist):</w:t>
      </w:r>
    </w:p>
    <w:p w14:paraId="559A9626" w14:textId="77777777" w:rsidR="00825C99" w:rsidRDefault="00CC29B6">
      <w:pPr>
        <w:numPr>
          <w:ilvl w:val="0"/>
          <w:numId w:val="17"/>
        </w:numPr>
      </w:pPr>
      <w:proofErr w:type="spellStart"/>
      <w:r>
        <w:t>Fachliche</w:t>
      </w:r>
      <w:proofErr w:type="spellEnd"/>
      <w:r>
        <w:t xml:space="preserve"> </w:t>
      </w:r>
      <w:proofErr w:type="spellStart"/>
      <w:r>
        <w:t>Konzepte</w:t>
      </w:r>
      <w:proofErr w:type="spellEnd"/>
    </w:p>
    <w:p w14:paraId="267F081C" w14:textId="77777777" w:rsidR="00825C99" w:rsidRDefault="00CC29B6">
      <w:pPr>
        <w:numPr>
          <w:ilvl w:val="0"/>
          <w:numId w:val="17"/>
        </w:numPr>
      </w:pPr>
      <w:r>
        <w:t>User Experience (UX)</w:t>
      </w:r>
    </w:p>
    <w:p w14:paraId="7266E34D" w14:textId="77777777" w:rsidR="00825C99" w:rsidRDefault="00CC29B6">
      <w:pPr>
        <w:numPr>
          <w:ilvl w:val="0"/>
          <w:numId w:val="17"/>
        </w:numPr>
      </w:pPr>
      <w:r>
        <w:t>Sicherheitskonzepte (Safety und Security)</w:t>
      </w:r>
    </w:p>
    <w:p w14:paraId="702AE599" w14:textId="77777777" w:rsidR="00825C99" w:rsidRDefault="00CC29B6">
      <w:pPr>
        <w:numPr>
          <w:ilvl w:val="0"/>
          <w:numId w:val="17"/>
        </w:numPr>
      </w:pPr>
      <w:r>
        <w:t>Architektur- und Entwurfsmuster</w:t>
      </w:r>
    </w:p>
    <w:p w14:paraId="38B71CB0" w14:textId="77777777" w:rsidR="00825C99" w:rsidRDefault="00CC29B6">
      <w:pPr>
        <w:numPr>
          <w:ilvl w:val="0"/>
          <w:numId w:val="17"/>
        </w:numPr>
      </w:pPr>
      <w:r>
        <w:t>Unter-der-Haube</w:t>
      </w:r>
    </w:p>
    <w:p w14:paraId="63D45A63" w14:textId="77777777" w:rsidR="00825C99" w:rsidRDefault="00CC29B6">
      <w:pPr>
        <w:numPr>
          <w:ilvl w:val="0"/>
          <w:numId w:val="17"/>
        </w:numPr>
      </w:pPr>
      <w:r>
        <w:t>Entwicklungskonzepte</w:t>
      </w:r>
    </w:p>
    <w:p w14:paraId="649C689F" w14:textId="77777777" w:rsidR="00825C99" w:rsidRDefault="00CC29B6">
      <w:pPr>
        <w:numPr>
          <w:ilvl w:val="0"/>
          <w:numId w:val="17"/>
        </w:numPr>
      </w:pPr>
      <w:r>
        <w:lastRenderedPageBreak/>
        <w:t>Betriebskonzepte</w:t>
      </w:r>
    </w:p>
    <w:p w14:paraId="5F6681BD" w14:textId="77777777" w:rsidR="00825C99" w:rsidRDefault="00CC29B6">
      <w:pPr>
        <w:pStyle w:val="FirstParagraph"/>
      </w:pPr>
      <w:r>
        <w:rPr>
          <w:noProof/>
        </w:rPr>
        <w:drawing>
          <wp:inline distT="0" distB="0" distL="0" distR="0" wp14:anchorId="093DC3DE" wp14:editId="218FC6E2">
            <wp:extent cx="5334000" cy="2953494"/>
            <wp:effectExtent l="0" t="0" r="0" b="0"/>
            <wp:docPr id="72"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3" name="Picture" descr="images/08-Crosscutting-Concepts-Structure-DE.png"/>
                    <pic:cNvPicPr>
                      <a:picLocks noChangeAspect="1" noChangeArrowheads="1"/>
                    </pic:cNvPicPr>
                  </pic:nvPicPr>
                  <pic:blipFill>
                    <a:blip r:embed="rId18"/>
                    <a:stretch>
                      <a:fillRect/>
                    </a:stretch>
                  </pic:blipFill>
                  <pic:spPr bwMode="auto">
                    <a:xfrm>
                      <a:off x="0" y="0"/>
                      <a:ext cx="5334000" cy="2953494"/>
                    </a:xfrm>
                    <a:prstGeom prst="rect">
                      <a:avLst/>
                    </a:prstGeom>
                    <a:noFill/>
                    <a:ln w="9525">
                      <a:noFill/>
                      <a:headEnd/>
                      <a:tailEnd/>
                    </a:ln>
                  </pic:spPr>
                </pic:pic>
              </a:graphicData>
            </a:graphic>
          </wp:inline>
        </w:drawing>
      </w:r>
    </w:p>
    <w:p w14:paraId="7A8C11AA" w14:textId="77777777" w:rsidR="00825C99" w:rsidRPr="00C8116B" w:rsidRDefault="00CC29B6">
      <w:pPr>
        <w:pStyle w:val="BodyText"/>
        <w:rPr>
          <w:lang w:val="de-DE"/>
        </w:rPr>
      </w:pPr>
      <w:r w:rsidRPr="00C8116B">
        <w:rPr>
          <w:lang w:val="de-DE"/>
        </w:rPr>
        <w:t xml:space="preserve">Siehe </w:t>
      </w:r>
      <w:hyperlink r:id="rId19">
        <w:r w:rsidRPr="00C8116B">
          <w:rPr>
            <w:rStyle w:val="Hyperlink"/>
            <w:lang w:val="de-DE"/>
          </w:rPr>
          <w:t>Querschnittliche Konzepte</w:t>
        </w:r>
      </w:hyperlink>
      <w:r w:rsidRPr="00C8116B">
        <w:rPr>
          <w:lang w:val="de-DE"/>
        </w:rPr>
        <w:t xml:space="preserve"> in der online-Dokumentation (auf Englisch).</w:t>
      </w:r>
    </w:p>
    <w:p w14:paraId="6A8E9713" w14:textId="77777777" w:rsidR="00825C99" w:rsidRPr="00C8116B" w:rsidRDefault="00CC29B6">
      <w:pPr>
        <w:pStyle w:val="Heading2"/>
        <w:rPr>
          <w:lang w:val="de-DE"/>
        </w:rPr>
      </w:pPr>
      <w:bookmarkStart w:id="35" w:name="X7ba6ae5d291642f09cae18d2ecfbc46c933d214"/>
      <w:r w:rsidRPr="00C8116B">
        <w:rPr>
          <w:i/>
          <w:iCs/>
          <w:lang w:val="de-DE"/>
        </w:rPr>
        <w:t>&lt;Konzept 1&gt;</w:t>
      </w:r>
    </w:p>
    <w:p w14:paraId="7B469887" w14:textId="77777777" w:rsidR="00825C99" w:rsidRPr="00C8116B" w:rsidRDefault="00CC29B6">
      <w:pPr>
        <w:pStyle w:val="FirstParagraph"/>
        <w:rPr>
          <w:lang w:val="de-DE"/>
        </w:rPr>
      </w:pPr>
      <w:r w:rsidRPr="00C8116B">
        <w:rPr>
          <w:i/>
          <w:iCs/>
          <w:lang w:val="de-DE"/>
        </w:rPr>
        <w:t>&lt;Erklärung&gt;</w:t>
      </w:r>
    </w:p>
    <w:p w14:paraId="5E567112" w14:textId="77777777" w:rsidR="00825C99" w:rsidRPr="00C8116B" w:rsidRDefault="00CC29B6">
      <w:pPr>
        <w:pStyle w:val="Heading2"/>
        <w:rPr>
          <w:lang w:val="de-DE"/>
        </w:rPr>
      </w:pPr>
      <w:bookmarkStart w:id="36" w:name="X5b23c603f5346b02941c16072254397c44cafdf"/>
      <w:bookmarkEnd w:id="35"/>
      <w:r w:rsidRPr="00C8116B">
        <w:rPr>
          <w:i/>
          <w:iCs/>
          <w:lang w:val="de-DE"/>
        </w:rPr>
        <w:t>&lt;Konzept 2&gt;</w:t>
      </w:r>
    </w:p>
    <w:p w14:paraId="353CAD76" w14:textId="77777777" w:rsidR="00825C99" w:rsidRPr="00C8116B" w:rsidRDefault="00CC29B6">
      <w:pPr>
        <w:pStyle w:val="FirstParagraph"/>
        <w:rPr>
          <w:lang w:val="de-DE"/>
        </w:rPr>
      </w:pPr>
      <w:r w:rsidRPr="00C8116B">
        <w:rPr>
          <w:i/>
          <w:iCs/>
          <w:lang w:val="de-DE"/>
        </w:rPr>
        <w:t>&lt;Erklärung&gt;</w:t>
      </w:r>
    </w:p>
    <w:p w14:paraId="73D74D3F" w14:textId="77777777" w:rsidR="00825C99" w:rsidRPr="00C8116B" w:rsidRDefault="00CC29B6">
      <w:pPr>
        <w:pStyle w:val="BodyText"/>
        <w:rPr>
          <w:lang w:val="de-DE"/>
        </w:rPr>
      </w:pPr>
      <w:r w:rsidRPr="00C8116B">
        <w:rPr>
          <w:lang w:val="de-DE"/>
        </w:rPr>
        <w:t>…</w:t>
      </w:r>
    </w:p>
    <w:p w14:paraId="25BB71BC" w14:textId="77777777" w:rsidR="00825C99" w:rsidRPr="00C8116B" w:rsidRDefault="00CC29B6">
      <w:pPr>
        <w:pStyle w:val="Heading2"/>
        <w:rPr>
          <w:lang w:val="de-DE"/>
        </w:rPr>
      </w:pPr>
      <w:bookmarkStart w:id="37" w:name="X3a85ba5858978e108a67978765d59204bba1bb7"/>
      <w:bookmarkEnd w:id="36"/>
      <w:r w:rsidRPr="00C8116B">
        <w:rPr>
          <w:i/>
          <w:iCs/>
          <w:lang w:val="de-DE"/>
        </w:rPr>
        <w:t>&lt;Konzept n&gt;</w:t>
      </w:r>
    </w:p>
    <w:p w14:paraId="2306F8EA" w14:textId="77777777" w:rsidR="00825C99" w:rsidRPr="00C8116B" w:rsidRDefault="00CC29B6">
      <w:pPr>
        <w:pStyle w:val="FirstParagraph"/>
        <w:rPr>
          <w:lang w:val="de-DE"/>
        </w:rPr>
      </w:pPr>
      <w:r w:rsidRPr="00C8116B">
        <w:rPr>
          <w:i/>
          <w:iCs/>
          <w:lang w:val="de-DE"/>
        </w:rPr>
        <w:t>&lt;Erklärung&gt;</w:t>
      </w:r>
    </w:p>
    <w:p w14:paraId="5D87E4A6" w14:textId="77777777" w:rsidR="00825C99" w:rsidRPr="00C8116B" w:rsidRDefault="00CC29B6">
      <w:pPr>
        <w:pStyle w:val="Heading1"/>
        <w:rPr>
          <w:lang w:val="de-DE"/>
        </w:rPr>
      </w:pPr>
      <w:bookmarkStart w:id="38" w:name="section-design-decisions"/>
      <w:bookmarkEnd w:id="37"/>
      <w:bookmarkEnd w:id="34"/>
      <w:r w:rsidRPr="00C8116B">
        <w:rPr>
          <w:lang w:val="de-DE"/>
        </w:rPr>
        <w:t>Architekturentscheidungen</w:t>
      </w:r>
    </w:p>
    <w:p w14:paraId="415BA49F" w14:textId="77777777" w:rsidR="00825C99" w:rsidRPr="00C8116B" w:rsidRDefault="00CC29B6">
      <w:pPr>
        <w:pStyle w:val="FirstParagraph"/>
        <w:rPr>
          <w:lang w:val="de-DE"/>
        </w:rPr>
      </w:pPr>
      <w:r w:rsidRPr="00C8116B">
        <w:rPr>
          <w:b/>
          <w:bCs/>
          <w:lang w:val="de-DE"/>
        </w:rPr>
        <w:t>Inhalt</w:t>
      </w:r>
    </w:p>
    <w:p w14:paraId="73C74C50" w14:textId="77777777" w:rsidR="00825C99" w:rsidRPr="00C8116B" w:rsidRDefault="00CC29B6">
      <w:pPr>
        <w:pStyle w:val="BodyText"/>
        <w:rPr>
          <w:lang w:val="de-DE"/>
        </w:rPr>
      </w:pPr>
      <w:r w:rsidRPr="00C8116B">
        <w:rPr>
          <w:lang w:val="de-DE"/>
        </w:rPr>
        <w:t>Wichtige, teure, große oder riskante Architektur- oder Entwurfsentscheidungen inklusive der jeweiligen Begründungen. Mit "Entscheidungen" meinen wir hier die Auswahl einer von mehreren Alternativen unter vorgegebenen Kriterien.</w:t>
      </w:r>
    </w:p>
    <w:p w14:paraId="3FC79020" w14:textId="77777777" w:rsidR="00825C99" w:rsidRPr="00C8116B" w:rsidRDefault="00CC29B6">
      <w:pPr>
        <w:pStyle w:val="BodyText"/>
        <w:rPr>
          <w:lang w:val="de-DE"/>
        </w:rPr>
      </w:pPr>
      <w:r w:rsidRPr="00C8116B">
        <w:rPr>
          <w:lang w:val="de-DE"/>
        </w:rPr>
        <w:t>Wägen Sie ab, inwiefern Sie Entscheidungen hier zentral beschreiben, oder wo eine lokale Beschreibung (z.B. in der Whitebox-Sicht von Bausteinen) sinnvoller ist. Vermeiden Sie Redundanz. Verweisen Sie evtl. auf Abschnitt 4, wo schon grundlegende strategische Entscheidungen beschrieben wurden.</w:t>
      </w:r>
    </w:p>
    <w:p w14:paraId="65F0E73A" w14:textId="77777777" w:rsidR="00825C99" w:rsidRPr="00C8116B" w:rsidRDefault="00CC29B6">
      <w:pPr>
        <w:pStyle w:val="BodyText"/>
        <w:rPr>
          <w:lang w:val="de-DE"/>
        </w:rPr>
      </w:pPr>
      <w:r w:rsidRPr="00C8116B">
        <w:rPr>
          <w:b/>
          <w:bCs/>
          <w:lang w:val="de-DE"/>
        </w:rPr>
        <w:lastRenderedPageBreak/>
        <w:t>Motivation</w:t>
      </w:r>
    </w:p>
    <w:p w14:paraId="65E38079" w14:textId="77777777" w:rsidR="00825C99" w:rsidRPr="00C8116B" w:rsidRDefault="00CC29B6">
      <w:pPr>
        <w:pStyle w:val="BodyText"/>
        <w:rPr>
          <w:lang w:val="de-DE"/>
        </w:rPr>
      </w:pPr>
      <w:r w:rsidRPr="00C8116B">
        <w:rPr>
          <w:lang w:val="de-DE"/>
        </w:rPr>
        <w:t>Stakeholder des Systems sollten wichtige Entscheidungen verstehen und nachvollziehen können.</w:t>
      </w:r>
    </w:p>
    <w:p w14:paraId="63C48B14" w14:textId="77777777" w:rsidR="00825C99" w:rsidRDefault="00CC29B6">
      <w:pPr>
        <w:pStyle w:val="BodyText"/>
      </w:pPr>
      <w:r>
        <w:rPr>
          <w:b/>
          <w:bCs/>
        </w:rPr>
        <w:t>Form</w:t>
      </w:r>
    </w:p>
    <w:p w14:paraId="06187867" w14:textId="77777777" w:rsidR="00825C99" w:rsidRDefault="00CC29B6">
      <w:pPr>
        <w:pStyle w:val="BodyText"/>
      </w:pPr>
      <w:r>
        <w:t>Verschiedene Möglichkeiten:</w:t>
      </w:r>
    </w:p>
    <w:p w14:paraId="73CFBDBD" w14:textId="77777777" w:rsidR="00825C99" w:rsidRPr="00C8116B" w:rsidRDefault="00CC29B6">
      <w:pPr>
        <w:numPr>
          <w:ilvl w:val="0"/>
          <w:numId w:val="18"/>
        </w:numPr>
        <w:rPr>
          <w:lang w:val="de-DE"/>
        </w:rPr>
      </w:pPr>
      <w:r w:rsidRPr="00C8116B">
        <w:rPr>
          <w:lang w:val="de-DE"/>
        </w:rPr>
        <w:t>ADR (</w:t>
      </w:r>
      <w:proofErr w:type="spellStart"/>
      <w:r>
        <w:fldChar w:fldCharType="begin"/>
      </w:r>
      <w:r w:rsidRPr="00C8116B">
        <w:rPr>
          <w:lang w:val="de-DE"/>
        </w:rPr>
        <w:instrText xml:space="preserve"> HYPERLINK "https://cognitect.com/blog/2011/11/15/documenting-architecture-decisions" \h </w:instrText>
      </w:r>
      <w:r>
        <w:fldChar w:fldCharType="separate"/>
      </w:r>
      <w:r w:rsidRPr="00C8116B">
        <w:rPr>
          <w:rStyle w:val="Hyperlink"/>
          <w:lang w:val="de-DE"/>
        </w:rPr>
        <w:t>Documenting</w:t>
      </w:r>
      <w:proofErr w:type="spellEnd"/>
      <w:r w:rsidRPr="00C8116B">
        <w:rPr>
          <w:rStyle w:val="Hyperlink"/>
          <w:lang w:val="de-DE"/>
        </w:rPr>
        <w:t xml:space="preserve"> Architecture </w:t>
      </w:r>
      <w:proofErr w:type="spellStart"/>
      <w:r w:rsidRPr="00C8116B">
        <w:rPr>
          <w:rStyle w:val="Hyperlink"/>
          <w:lang w:val="de-DE"/>
        </w:rPr>
        <w:t>Decisions</w:t>
      </w:r>
      <w:proofErr w:type="spellEnd"/>
      <w:r>
        <w:rPr>
          <w:rStyle w:val="Hyperlink"/>
        </w:rPr>
        <w:fldChar w:fldCharType="end"/>
      </w:r>
      <w:r w:rsidRPr="00C8116B">
        <w:rPr>
          <w:lang w:val="de-DE"/>
        </w:rPr>
        <w:t>) für jede wichtige Entscheidung</w:t>
      </w:r>
    </w:p>
    <w:p w14:paraId="03AEEFF4" w14:textId="77777777" w:rsidR="00825C99" w:rsidRPr="00C8116B" w:rsidRDefault="00CC29B6">
      <w:pPr>
        <w:numPr>
          <w:ilvl w:val="0"/>
          <w:numId w:val="18"/>
        </w:numPr>
        <w:rPr>
          <w:lang w:val="de-DE"/>
        </w:rPr>
      </w:pPr>
      <w:r w:rsidRPr="00C8116B">
        <w:rPr>
          <w:lang w:val="de-DE"/>
        </w:rPr>
        <w:t>Liste oder Tabelle, nach Wichtigkeit und Tragweite der Entscheidungen geordnet</w:t>
      </w:r>
    </w:p>
    <w:p w14:paraId="69381385" w14:textId="77777777" w:rsidR="00825C99" w:rsidRPr="00C8116B" w:rsidRDefault="00CC29B6">
      <w:pPr>
        <w:numPr>
          <w:ilvl w:val="0"/>
          <w:numId w:val="18"/>
        </w:numPr>
        <w:rPr>
          <w:lang w:val="de-DE"/>
        </w:rPr>
      </w:pPr>
      <w:r w:rsidRPr="00C8116B">
        <w:rPr>
          <w:lang w:val="de-DE"/>
        </w:rPr>
        <w:t>ausführlicher in Form einzelner Unterkapitel je Entscheidung</w:t>
      </w:r>
    </w:p>
    <w:p w14:paraId="2751B1C8" w14:textId="77777777" w:rsidR="00825C99" w:rsidRPr="00C8116B" w:rsidRDefault="00CC29B6">
      <w:pPr>
        <w:pStyle w:val="FirstParagraph"/>
        <w:rPr>
          <w:lang w:val="de-DE"/>
        </w:rPr>
      </w:pPr>
      <w:r w:rsidRPr="00C8116B">
        <w:rPr>
          <w:lang w:val="de-DE"/>
        </w:rPr>
        <w:t xml:space="preserve">Siehe </w:t>
      </w:r>
      <w:hyperlink r:id="rId20">
        <w:r w:rsidRPr="00C8116B">
          <w:rPr>
            <w:rStyle w:val="Hyperlink"/>
            <w:lang w:val="de-DE"/>
          </w:rPr>
          <w:t>Architekturentscheidungen</w:t>
        </w:r>
      </w:hyperlink>
      <w:r w:rsidRPr="00C8116B">
        <w:rPr>
          <w:lang w:val="de-DE"/>
        </w:rPr>
        <w:t xml:space="preserve"> in der arc42 Dokumentation (auf Englisch!). Dort finden Sie Links und Beispiele zum Thema ADR.</w:t>
      </w:r>
    </w:p>
    <w:p w14:paraId="041DFEAE" w14:textId="77777777" w:rsidR="00825C99" w:rsidRPr="00C8116B" w:rsidRDefault="00CC29B6">
      <w:pPr>
        <w:pStyle w:val="Heading1"/>
        <w:rPr>
          <w:lang w:val="de-DE"/>
        </w:rPr>
      </w:pPr>
      <w:bookmarkStart w:id="39" w:name="section-quality-scenarios"/>
      <w:bookmarkEnd w:id="38"/>
      <w:r w:rsidRPr="00C8116B">
        <w:rPr>
          <w:lang w:val="de-DE"/>
        </w:rPr>
        <w:t>Qualitätsanforderungen</w:t>
      </w:r>
    </w:p>
    <w:p w14:paraId="0DC01575" w14:textId="77777777" w:rsidR="00825C99" w:rsidRPr="00C8116B" w:rsidRDefault="00CC29B6">
      <w:pPr>
        <w:pStyle w:val="FirstParagraph"/>
        <w:rPr>
          <w:lang w:val="de-DE"/>
        </w:rPr>
      </w:pPr>
      <w:r w:rsidRPr="00C8116B">
        <w:rPr>
          <w:b/>
          <w:bCs/>
          <w:lang w:val="de-DE"/>
        </w:rPr>
        <w:t>Inhalt</w:t>
      </w:r>
    </w:p>
    <w:p w14:paraId="1D03DE7B" w14:textId="77777777" w:rsidR="00825C99" w:rsidRPr="00C8116B" w:rsidRDefault="00CC29B6">
      <w:pPr>
        <w:pStyle w:val="BodyText"/>
        <w:rPr>
          <w:lang w:val="de-DE"/>
        </w:rPr>
      </w:pPr>
      <w:r w:rsidRPr="00C8116B">
        <w:rPr>
          <w:lang w:val="de-DE"/>
        </w:rPr>
        <w:t>Dieser Abschnitt enthält möglichst alle Qualitätsanforderungen als Qualitätsbaum mit Szenarien. Die wichtigsten davon haben Sie bereits in Abschnitt 1.2 (Qualitätsziele) hervorgehoben.</w:t>
      </w:r>
    </w:p>
    <w:p w14:paraId="387AD845" w14:textId="77777777" w:rsidR="00825C99" w:rsidRPr="00C8116B" w:rsidRDefault="00CC29B6">
      <w:pPr>
        <w:pStyle w:val="BodyText"/>
        <w:rPr>
          <w:lang w:val="de-DE"/>
        </w:rPr>
      </w:pPr>
      <w:r w:rsidRPr="00C8116B">
        <w:rPr>
          <w:lang w:val="de-DE"/>
        </w:rPr>
        <w:t>Nehmen Sie hier auch Qualitätsanforderungen geringerer Priorität auf, deren Nichteinhaltung oder -erreichung geringe Risiken birgt.</w:t>
      </w:r>
    </w:p>
    <w:p w14:paraId="5BC7A2C3" w14:textId="77777777" w:rsidR="00825C99" w:rsidRPr="00C8116B" w:rsidRDefault="00CC29B6">
      <w:pPr>
        <w:pStyle w:val="BodyText"/>
        <w:rPr>
          <w:lang w:val="de-DE"/>
        </w:rPr>
      </w:pPr>
      <w:r w:rsidRPr="00C8116B">
        <w:rPr>
          <w:b/>
          <w:bCs/>
          <w:lang w:val="de-DE"/>
        </w:rPr>
        <w:t>Motivation</w:t>
      </w:r>
    </w:p>
    <w:p w14:paraId="14BBE890" w14:textId="77777777" w:rsidR="00825C99" w:rsidRPr="00C8116B" w:rsidRDefault="00CC29B6">
      <w:pPr>
        <w:pStyle w:val="BodyText"/>
        <w:rPr>
          <w:lang w:val="de-DE"/>
        </w:rPr>
      </w:pPr>
      <w:r w:rsidRPr="00C8116B">
        <w:rPr>
          <w:lang w:val="de-DE"/>
        </w:rPr>
        <w:t>Weil Qualitätsanforderungen die Architekturentscheidungen oft maßgeblich beeinflussen, sollten Sie die für Ihre Stakeholder relevanten Qualitätsanforderungen kennen, möglichst konkret und operationalisiert.</w:t>
      </w:r>
    </w:p>
    <w:p w14:paraId="07D58800" w14:textId="77777777" w:rsidR="00825C99" w:rsidRPr="00C8116B" w:rsidRDefault="00CC29B6">
      <w:pPr>
        <w:pStyle w:val="BodyText"/>
        <w:rPr>
          <w:lang w:val="de-DE"/>
        </w:rPr>
      </w:pPr>
      <w:r w:rsidRPr="00C8116B">
        <w:rPr>
          <w:b/>
          <w:bCs/>
          <w:lang w:val="de-DE"/>
        </w:rPr>
        <w:t>Weiterführende Informationen</w:t>
      </w:r>
    </w:p>
    <w:p w14:paraId="25CF1782" w14:textId="77777777" w:rsidR="00825C99" w:rsidRPr="00C8116B" w:rsidRDefault="00CC29B6">
      <w:pPr>
        <w:pStyle w:val="BodyText"/>
        <w:rPr>
          <w:lang w:val="de-DE"/>
        </w:rPr>
      </w:pPr>
      <w:r w:rsidRPr="00C8116B">
        <w:rPr>
          <w:lang w:val="de-DE"/>
        </w:rPr>
        <w:t xml:space="preserve">Siehe </w:t>
      </w:r>
      <w:hyperlink r:id="rId21">
        <w:r w:rsidRPr="00C8116B">
          <w:rPr>
            <w:rStyle w:val="Hyperlink"/>
            <w:lang w:val="de-DE"/>
          </w:rPr>
          <w:t>Qualitätsanforderungen</w:t>
        </w:r>
      </w:hyperlink>
      <w:r w:rsidRPr="00C8116B">
        <w:rPr>
          <w:lang w:val="de-DE"/>
        </w:rPr>
        <w:t xml:space="preserve"> in der online-Dokumentation (auf Englisch!).</w:t>
      </w:r>
    </w:p>
    <w:p w14:paraId="14C58FD9" w14:textId="77777777" w:rsidR="00825C99" w:rsidRPr="00C8116B" w:rsidRDefault="00CC29B6">
      <w:pPr>
        <w:pStyle w:val="Heading2"/>
        <w:rPr>
          <w:lang w:val="de-DE"/>
        </w:rPr>
      </w:pPr>
      <w:bookmarkStart w:id="40" w:name="X4696b3b2a4441fc038e1185319738494ba4cb40"/>
      <w:r w:rsidRPr="00C8116B">
        <w:rPr>
          <w:lang w:val="de-DE"/>
        </w:rPr>
        <w:t>Qualitätsbaum</w:t>
      </w:r>
    </w:p>
    <w:p w14:paraId="7A2C4574" w14:textId="77777777" w:rsidR="00825C99" w:rsidRPr="00C8116B" w:rsidRDefault="00CC29B6">
      <w:pPr>
        <w:pStyle w:val="FirstParagraph"/>
        <w:rPr>
          <w:lang w:val="de-DE"/>
        </w:rPr>
      </w:pPr>
      <w:r w:rsidRPr="00C8116B">
        <w:rPr>
          <w:b/>
          <w:bCs/>
          <w:lang w:val="de-DE"/>
        </w:rPr>
        <w:t>Inhalt</w:t>
      </w:r>
    </w:p>
    <w:p w14:paraId="0F717A3D" w14:textId="77777777" w:rsidR="00825C99" w:rsidRPr="00C8116B" w:rsidRDefault="00CC29B6">
      <w:pPr>
        <w:pStyle w:val="BodyText"/>
        <w:rPr>
          <w:lang w:val="de-DE"/>
        </w:rPr>
      </w:pPr>
      <w:r w:rsidRPr="00C8116B">
        <w:rPr>
          <w:lang w:val="de-DE"/>
        </w:rPr>
        <w:t>Der Qualitätsbaum (à la ATAM) mit Qualitätsszenarien an den Blättern.</w:t>
      </w:r>
    </w:p>
    <w:p w14:paraId="0F6B3CD2" w14:textId="77777777" w:rsidR="00825C99" w:rsidRPr="00C8116B" w:rsidRDefault="00CC29B6">
      <w:pPr>
        <w:pStyle w:val="BodyText"/>
        <w:rPr>
          <w:lang w:val="de-DE"/>
        </w:rPr>
      </w:pPr>
      <w:r w:rsidRPr="00C8116B">
        <w:rPr>
          <w:b/>
          <w:bCs/>
          <w:lang w:val="de-DE"/>
        </w:rPr>
        <w:t>Motivation</w:t>
      </w:r>
    </w:p>
    <w:p w14:paraId="200902C8" w14:textId="77777777" w:rsidR="00825C99" w:rsidRPr="00C8116B" w:rsidRDefault="00CC29B6">
      <w:pPr>
        <w:pStyle w:val="BodyText"/>
        <w:rPr>
          <w:lang w:val="de-DE"/>
        </w:rPr>
      </w:pPr>
      <w:r w:rsidRPr="00C8116B">
        <w:rPr>
          <w:lang w:val="de-DE"/>
        </w:rPr>
        <w:t>Die mit Prioritäten versehene Baumstruktur gibt Überblick über die — oftmals zahlreichen — Qualitätsanforderungen.</w:t>
      </w:r>
    </w:p>
    <w:p w14:paraId="14BC78DE" w14:textId="77777777" w:rsidR="00825C99" w:rsidRPr="00C8116B" w:rsidRDefault="00CC29B6">
      <w:pPr>
        <w:numPr>
          <w:ilvl w:val="0"/>
          <w:numId w:val="19"/>
        </w:numPr>
        <w:rPr>
          <w:lang w:val="de-DE"/>
        </w:rPr>
      </w:pPr>
      <w:r w:rsidRPr="00C8116B">
        <w:rPr>
          <w:lang w:val="de-DE"/>
        </w:rPr>
        <w:lastRenderedPageBreak/>
        <w:t>Baumartige Verfeinerung des Begriffes „Qualität“, mit „Qualität“ oder „Nützlichkeit“ als Wurzel.</w:t>
      </w:r>
    </w:p>
    <w:p w14:paraId="1D7597B2" w14:textId="77777777" w:rsidR="00825C99" w:rsidRDefault="00CC29B6">
      <w:pPr>
        <w:numPr>
          <w:ilvl w:val="0"/>
          <w:numId w:val="19"/>
        </w:numPr>
      </w:pPr>
      <w:proofErr w:type="spellStart"/>
      <w:r>
        <w:t>Mindmap</w:t>
      </w:r>
      <w:proofErr w:type="spellEnd"/>
      <w:r>
        <w:t xml:space="preserve"> </w:t>
      </w:r>
      <w:proofErr w:type="spellStart"/>
      <w:r>
        <w:t>mit</w:t>
      </w:r>
      <w:proofErr w:type="spellEnd"/>
      <w:r>
        <w:t xml:space="preserve"> </w:t>
      </w:r>
      <w:proofErr w:type="spellStart"/>
      <w:r>
        <w:t>Qualitätsoberbegriffen</w:t>
      </w:r>
      <w:proofErr w:type="spellEnd"/>
      <w:r>
        <w:t xml:space="preserve"> </w:t>
      </w:r>
      <w:proofErr w:type="spellStart"/>
      <w:r>
        <w:t>als</w:t>
      </w:r>
      <w:proofErr w:type="spellEnd"/>
      <w:r>
        <w:t xml:space="preserve"> Hauptzweige</w:t>
      </w:r>
    </w:p>
    <w:p w14:paraId="4349403C" w14:textId="77777777" w:rsidR="00825C99" w:rsidRPr="00C8116B" w:rsidRDefault="00CC29B6">
      <w:pPr>
        <w:pStyle w:val="FirstParagraph"/>
        <w:rPr>
          <w:lang w:val="de-DE"/>
        </w:rPr>
      </w:pPr>
      <w:r w:rsidRPr="00C8116B">
        <w:rPr>
          <w:lang w:val="de-DE"/>
        </w:rPr>
        <w:t>In jedem Fall sollten Sie hier Verweise auf die Qualitätsszenarien des folgenden Abschnittes aufnehmen.</w:t>
      </w:r>
    </w:p>
    <w:p w14:paraId="6C321CF4" w14:textId="77777777" w:rsidR="00825C99" w:rsidRPr="00C8116B" w:rsidRDefault="00CC29B6">
      <w:pPr>
        <w:pStyle w:val="Heading2"/>
        <w:rPr>
          <w:lang w:val="de-DE"/>
        </w:rPr>
      </w:pPr>
      <w:bookmarkStart w:id="41" w:name="X740181bdbb843c37e59274c0753d6c84294abb3"/>
      <w:bookmarkEnd w:id="40"/>
      <w:r w:rsidRPr="00C8116B">
        <w:rPr>
          <w:lang w:val="de-DE"/>
        </w:rPr>
        <w:t>Qualitätsszenarien</w:t>
      </w:r>
    </w:p>
    <w:p w14:paraId="598DB0B4" w14:textId="77777777" w:rsidR="00825C99" w:rsidRPr="00C8116B" w:rsidRDefault="00CC29B6">
      <w:pPr>
        <w:pStyle w:val="FirstParagraph"/>
        <w:rPr>
          <w:lang w:val="de-DE"/>
        </w:rPr>
      </w:pPr>
      <w:r w:rsidRPr="00C8116B">
        <w:rPr>
          <w:b/>
          <w:bCs/>
          <w:lang w:val="de-DE"/>
        </w:rPr>
        <w:t>Inhalt</w:t>
      </w:r>
    </w:p>
    <w:p w14:paraId="2BC0D12B" w14:textId="77777777" w:rsidR="00825C99" w:rsidRPr="00C8116B" w:rsidRDefault="00CC29B6">
      <w:pPr>
        <w:pStyle w:val="BodyText"/>
        <w:rPr>
          <w:lang w:val="de-DE"/>
        </w:rPr>
      </w:pPr>
      <w:r w:rsidRPr="00C8116B">
        <w:rPr>
          <w:lang w:val="de-DE"/>
        </w:rPr>
        <w:t>Konkretisierung der (in der Praxis oftmals vagen oder impliziten) Qualitätsanforderungen durch (Qualitäts-)Szenarien.</w:t>
      </w:r>
    </w:p>
    <w:p w14:paraId="1F25280E" w14:textId="77777777" w:rsidR="00825C99" w:rsidRPr="00C8116B" w:rsidRDefault="00CC29B6">
      <w:pPr>
        <w:pStyle w:val="BodyText"/>
        <w:rPr>
          <w:lang w:val="de-DE"/>
        </w:rPr>
      </w:pPr>
      <w:r w:rsidRPr="00C8116B">
        <w:rPr>
          <w:lang w:val="de-DE"/>
        </w:rPr>
        <w:t>Diese Szenarien beschreiben, was beim Eintreffen eines Stimulus auf ein System in bestimmten Situationen geschieht.</w:t>
      </w:r>
    </w:p>
    <w:p w14:paraId="6F7E54DC" w14:textId="77777777" w:rsidR="00825C99" w:rsidRPr="00C8116B" w:rsidRDefault="00CC29B6">
      <w:pPr>
        <w:pStyle w:val="BodyText"/>
        <w:rPr>
          <w:lang w:val="de-DE"/>
        </w:rPr>
      </w:pPr>
      <w:r w:rsidRPr="00C8116B">
        <w:rPr>
          <w:lang w:val="de-DE"/>
        </w:rPr>
        <w:t>Wesentlich sind zwei Arten von Szenarien:</w:t>
      </w:r>
    </w:p>
    <w:p w14:paraId="5C8A6977" w14:textId="77777777" w:rsidR="00825C99" w:rsidRDefault="00CC29B6">
      <w:pPr>
        <w:numPr>
          <w:ilvl w:val="0"/>
          <w:numId w:val="20"/>
        </w:numPr>
      </w:pPr>
      <w:r w:rsidRPr="00C8116B">
        <w:rPr>
          <w:lang w:val="de-DE"/>
        </w:rPr>
        <w:t xml:space="preserve">Nutzungsszenarien (auch bekannt als Anwendungs- oder Anwendungsfallszenarien) beschreiben, wie das System zur Laufzeit auf einen bestimmten Auslöser reagieren soll. Hierunter fallen auch Szenarien zur Beschreibung von Effizienz oder Performance. </w:t>
      </w:r>
      <w:proofErr w:type="spellStart"/>
      <w:r>
        <w:t>Beispiel</w:t>
      </w:r>
      <w:proofErr w:type="spellEnd"/>
      <w:r>
        <w:t xml:space="preserve">: Das System </w:t>
      </w:r>
      <w:proofErr w:type="spellStart"/>
      <w:r>
        <w:t>beantwortet</w:t>
      </w:r>
      <w:proofErr w:type="spellEnd"/>
      <w:r>
        <w:t xml:space="preserve"> eine Benutzeranfrage innerhalb einer Sekunde.</w:t>
      </w:r>
    </w:p>
    <w:p w14:paraId="44FCE9A6" w14:textId="77777777" w:rsidR="00825C99" w:rsidRPr="00C8116B" w:rsidRDefault="00CC29B6">
      <w:pPr>
        <w:numPr>
          <w:ilvl w:val="0"/>
          <w:numId w:val="20"/>
        </w:numPr>
        <w:rPr>
          <w:lang w:val="de-DE"/>
        </w:rPr>
      </w:pPr>
      <w:r w:rsidRPr="00C8116B">
        <w:rPr>
          <w:lang w:val="de-DE"/>
        </w:rPr>
        <w:t>Änderungsszenarien beschreiben eine Modifikation des Systems oder seiner unmittelbaren Umgebung. Beispiel: Eine zusätzliche Funktionalität wird implementiert oder die Anforderung an ein Qualitätsmerkmal ändert sich.</w:t>
      </w:r>
    </w:p>
    <w:p w14:paraId="359C62F7" w14:textId="77777777" w:rsidR="00825C99" w:rsidRPr="00C8116B" w:rsidRDefault="00CC29B6">
      <w:pPr>
        <w:pStyle w:val="FirstParagraph"/>
        <w:rPr>
          <w:lang w:val="de-DE"/>
        </w:rPr>
      </w:pPr>
      <w:r w:rsidRPr="00C8116B">
        <w:rPr>
          <w:b/>
          <w:bCs/>
          <w:lang w:val="de-DE"/>
        </w:rPr>
        <w:t>Motivation</w:t>
      </w:r>
    </w:p>
    <w:p w14:paraId="4B8D7984" w14:textId="77777777" w:rsidR="00825C99" w:rsidRPr="00C8116B" w:rsidRDefault="00CC29B6">
      <w:pPr>
        <w:pStyle w:val="BodyText"/>
        <w:rPr>
          <w:lang w:val="de-DE"/>
        </w:rPr>
      </w:pPr>
      <w:r w:rsidRPr="00C8116B">
        <w:rPr>
          <w:lang w:val="de-DE"/>
        </w:rPr>
        <w:t>Szenarien operationalisieren Qualitätsanforderungen und machen deren Erfüllung mess- oder entscheidbar.</w:t>
      </w:r>
    </w:p>
    <w:p w14:paraId="0D7BAA5A" w14:textId="77777777" w:rsidR="00825C99" w:rsidRPr="00C8116B" w:rsidRDefault="00CC29B6">
      <w:pPr>
        <w:pStyle w:val="BodyText"/>
        <w:rPr>
          <w:lang w:val="de-DE"/>
        </w:rPr>
      </w:pPr>
      <w:r w:rsidRPr="00C8116B">
        <w:rPr>
          <w:lang w:val="de-DE"/>
        </w:rPr>
        <w:t>Insbesondere wenn Sie die Qualität Ihrer Architektur mit Methoden wie ATAM überprüfen wollen, bedürfen die in Abschnitt 1.2 genannten Qualitätsziele einer weiteren Präzisierung bis auf die Ebene von diskutierbaren und nachprüfbaren Szenarien.</w:t>
      </w:r>
    </w:p>
    <w:p w14:paraId="5C42F9AA" w14:textId="77777777" w:rsidR="00825C99" w:rsidRPr="00C8116B" w:rsidRDefault="00CC29B6">
      <w:pPr>
        <w:pStyle w:val="BodyText"/>
        <w:rPr>
          <w:lang w:val="de-DE"/>
        </w:rPr>
      </w:pPr>
      <w:r w:rsidRPr="00C8116B">
        <w:rPr>
          <w:b/>
          <w:bCs/>
          <w:lang w:val="de-DE"/>
        </w:rPr>
        <w:t>Form</w:t>
      </w:r>
    </w:p>
    <w:p w14:paraId="1070C6BA" w14:textId="77777777" w:rsidR="00825C99" w:rsidRPr="00C8116B" w:rsidRDefault="00CC29B6">
      <w:pPr>
        <w:pStyle w:val="BodyText"/>
        <w:rPr>
          <w:lang w:val="de-DE"/>
        </w:rPr>
      </w:pPr>
      <w:r w:rsidRPr="00C8116B">
        <w:rPr>
          <w:lang w:val="de-DE"/>
        </w:rPr>
        <w:t>Entweder tabellarisch oder als Freitext.</w:t>
      </w:r>
    </w:p>
    <w:p w14:paraId="51848A7C" w14:textId="77777777" w:rsidR="00825C99" w:rsidRPr="00C8116B" w:rsidRDefault="00CC29B6">
      <w:pPr>
        <w:pStyle w:val="Heading1"/>
        <w:rPr>
          <w:lang w:val="de-DE"/>
        </w:rPr>
      </w:pPr>
      <w:bookmarkStart w:id="42" w:name="section-technical-risks"/>
      <w:bookmarkEnd w:id="41"/>
      <w:bookmarkEnd w:id="39"/>
      <w:r w:rsidRPr="00C8116B">
        <w:rPr>
          <w:lang w:val="de-DE"/>
        </w:rPr>
        <w:t>Risiken und technische Schulden</w:t>
      </w:r>
    </w:p>
    <w:p w14:paraId="64C1AABC" w14:textId="77777777" w:rsidR="00825C99" w:rsidRPr="00C8116B" w:rsidRDefault="00CC29B6">
      <w:pPr>
        <w:pStyle w:val="FirstParagraph"/>
        <w:rPr>
          <w:lang w:val="de-DE"/>
        </w:rPr>
      </w:pPr>
      <w:r w:rsidRPr="00C8116B">
        <w:rPr>
          <w:b/>
          <w:bCs/>
          <w:lang w:val="de-DE"/>
        </w:rPr>
        <w:t>Inhalt</w:t>
      </w:r>
    </w:p>
    <w:p w14:paraId="74BFD984" w14:textId="77777777" w:rsidR="00825C99" w:rsidRPr="00C8116B" w:rsidRDefault="00CC29B6">
      <w:pPr>
        <w:pStyle w:val="BodyText"/>
        <w:rPr>
          <w:lang w:val="de-DE"/>
        </w:rPr>
      </w:pPr>
      <w:r w:rsidRPr="00C8116B">
        <w:rPr>
          <w:lang w:val="de-DE"/>
        </w:rPr>
        <w:t>Eine nach Prioritäten geordnete Liste der erkannten Architekturrisiken und/oder technischen Schulden.</w:t>
      </w:r>
    </w:p>
    <w:p w14:paraId="7F089A61" w14:textId="77777777" w:rsidR="00825C99" w:rsidRPr="00C8116B" w:rsidRDefault="00CC29B6">
      <w:pPr>
        <w:pStyle w:val="BlockText"/>
        <w:rPr>
          <w:lang w:val="de-DE"/>
        </w:rPr>
      </w:pPr>
      <w:r w:rsidRPr="00C8116B">
        <w:rPr>
          <w:lang w:val="de-DE"/>
        </w:rPr>
        <w:lastRenderedPageBreak/>
        <w:t>Risikomanagement ist Projektmanagement für Erwachsene.</w:t>
      </w:r>
    </w:p>
    <w:p w14:paraId="08177E24" w14:textId="77777777" w:rsidR="00825C99" w:rsidRPr="00C8116B" w:rsidRDefault="00CC29B6">
      <w:pPr>
        <w:pStyle w:val="BlockText"/>
        <w:rPr>
          <w:lang w:val="de-DE"/>
        </w:rPr>
      </w:pPr>
      <w:r w:rsidRPr="00C8116B">
        <w:rPr>
          <w:lang w:val="de-DE"/>
        </w:rPr>
        <w:t xml:space="preserve">—  Tim Lister </w:t>
      </w:r>
      <w:proofErr w:type="spellStart"/>
      <w:r w:rsidRPr="00C8116B">
        <w:rPr>
          <w:lang w:val="de-DE"/>
        </w:rPr>
        <w:t>Atlantic</w:t>
      </w:r>
      <w:proofErr w:type="spellEnd"/>
      <w:r w:rsidRPr="00C8116B">
        <w:rPr>
          <w:lang w:val="de-DE"/>
        </w:rPr>
        <w:t xml:space="preserve"> Systems Guild </w:t>
      </w:r>
    </w:p>
    <w:p w14:paraId="084EEB25" w14:textId="77777777" w:rsidR="00825C99" w:rsidRPr="00C8116B" w:rsidRDefault="00CC29B6">
      <w:pPr>
        <w:pStyle w:val="FirstParagraph"/>
        <w:rPr>
          <w:lang w:val="de-DE"/>
        </w:rPr>
      </w:pPr>
      <w:r w:rsidRPr="00C8116B">
        <w:rPr>
          <w:lang w:val="de-DE"/>
        </w:rPr>
        <w:t>Unter diesem Motto sollten Sie Architekturrisiken und/oder technische Schulden gezielt ermitteln, bewerten und Ihren Management-Stakeholdern (z.B. Projektleitung, Product-</w:t>
      </w:r>
      <w:proofErr w:type="spellStart"/>
      <w:r w:rsidRPr="00C8116B">
        <w:rPr>
          <w:lang w:val="de-DE"/>
        </w:rPr>
        <w:t>Owner</w:t>
      </w:r>
      <w:proofErr w:type="spellEnd"/>
      <w:r w:rsidRPr="00C8116B">
        <w:rPr>
          <w:lang w:val="de-DE"/>
        </w:rPr>
        <w:t>) transparent machen.</w:t>
      </w:r>
    </w:p>
    <w:p w14:paraId="569FA988" w14:textId="77777777" w:rsidR="00825C99" w:rsidRPr="00C8116B" w:rsidRDefault="00CC29B6">
      <w:pPr>
        <w:pStyle w:val="BodyText"/>
        <w:rPr>
          <w:lang w:val="de-DE"/>
        </w:rPr>
      </w:pPr>
      <w:r w:rsidRPr="00C8116B">
        <w:rPr>
          <w:b/>
          <w:bCs/>
          <w:lang w:val="de-DE"/>
        </w:rPr>
        <w:t>Form</w:t>
      </w:r>
    </w:p>
    <w:p w14:paraId="46379DFF" w14:textId="77777777" w:rsidR="00825C99" w:rsidRPr="00C8116B" w:rsidRDefault="00CC29B6">
      <w:pPr>
        <w:pStyle w:val="BodyText"/>
        <w:rPr>
          <w:lang w:val="de-DE"/>
        </w:rPr>
      </w:pPr>
      <w:r w:rsidRPr="00C8116B">
        <w:rPr>
          <w:lang w:val="de-DE"/>
        </w:rPr>
        <w:t>Liste oder Tabelle von Risiken und/oder technischen Schulden, eventuell mit vorgeschlagenen Maßnahmen zur Risikovermeidung, Risikominimierung oder dem Abbau der technischen Schulden.</w:t>
      </w:r>
    </w:p>
    <w:p w14:paraId="5EB52670" w14:textId="77777777" w:rsidR="00825C99" w:rsidRPr="00C8116B" w:rsidRDefault="00CC29B6">
      <w:pPr>
        <w:pStyle w:val="BodyText"/>
        <w:rPr>
          <w:lang w:val="de-DE"/>
        </w:rPr>
      </w:pPr>
      <w:r w:rsidRPr="00C8116B">
        <w:rPr>
          <w:lang w:val="de-DE"/>
        </w:rPr>
        <w:t xml:space="preserve">Siehe </w:t>
      </w:r>
      <w:hyperlink r:id="rId22">
        <w:r w:rsidRPr="00C8116B">
          <w:rPr>
            <w:rStyle w:val="Hyperlink"/>
            <w:lang w:val="de-DE"/>
          </w:rPr>
          <w:t>Risiken und technische Schulden</w:t>
        </w:r>
      </w:hyperlink>
      <w:r w:rsidRPr="00C8116B">
        <w:rPr>
          <w:lang w:val="de-DE"/>
        </w:rPr>
        <w:t xml:space="preserve"> in der online-Dokumentation (auf Englisch!).</w:t>
      </w:r>
    </w:p>
    <w:p w14:paraId="6690789E" w14:textId="77777777" w:rsidR="00825C99" w:rsidRPr="00C8116B" w:rsidRDefault="00CC29B6">
      <w:pPr>
        <w:pStyle w:val="Heading1"/>
        <w:rPr>
          <w:lang w:val="de-DE"/>
        </w:rPr>
      </w:pPr>
      <w:bookmarkStart w:id="43" w:name="section-glossary"/>
      <w:bookmarkEnd w:id="42"/>
      <w:r w:rsidRPr="00C8116B">
        <w:rPr>
          <w:lang w:val="de-DE"/>
        </w:rPr>
        <w:t>Glossar</w:t>
      </w:r>
    </w:p>
    <w:p w14:paraId="4F702EBF" w14:textId="77777777" w:rsidR="00825C99" w:rsidRPr="00C8116B" w:rsidRDefault="00CC29B6">
      <w:pPr>
        <w:pStyle w:val="FirstParagraph"/>
        <w:rPr>
          <w:lang w:val="de-DE"/>
        </w:rPr>
      </w:pPr>
      <w:r w:rsidRPr="00C8116B">
        <w:rPr>
          <w:b/>
          <w:bCs/>
          <w:lang w:val="de-DE"/>
        </w:rPr>
        <w:t>Inhalt</w:t>
      </w:r>
    </w:p>
    <w:p w14:paraId="1DBE3E10" w14:textId="77777777" w:rsidR="00825C99" w:rsidRPr="00C8116B" w:rsidRDefault="00CC29B6">
      <w:pPr>
        <w:pStyle w:val="BodyText"/>
        <w:rPr>
          <w:lang w:val="de-DE"/>
        </w:rPr>
      </w:pPr>
      <w:r w:rsidRPr="00C8116B">
        <w:rPr>
          <w:lang w:val="de-DE"/>
        </w:rPr>
        <w:t>Die wesentlichen fachlichen und technischen Begriffe, die Stakeholder im Zusammenhang mit dem System verwenden.</w:t>
      </w:r>
    </w:p>
    <w:p w14:paraId="265FBC23" w14:textId="77777777" w:rsidR="00825C99" w:rsidRPr="00C8116B" w:rsidRDefault="00CC29B6">
      <w:pPr>
        <w:pStyle w:val="BodyText"/>
        <w:rPr>
          <w:lang w:val="de-DE"/>
        </w:rPr>
      </w:pPr>
      <w:r w:rsidRPr="00C8116B">
        <w:rPr>
          <w:lang w:val="de-DE"/>
        </w:rPr>
        <w:t>Nutzen Sie das Glossar ebenfalls als Übersetzungsreferenz, falls Sie in mehrsprachigen Teams arbeiten.</w:t>
      </w:r>
    </w:p>
    <w:p w14:paraId="41C159C4" w14:textId="77777777" w:rsidR="00825C99" w:rsidRPr="00C8116B" w:rsidRDefault="00CC29B6">
      <w:pPr>
        <w:pStyle w:val="BodyText"/>
        <w:rPr>
          <w:lang w:val="de-DE"/>
        </w:rPr>
      </w:pPr>
      <w:r w:rsidRPr="00C8116B">
        <w:rPr>
          <w:b/>
          <w:bCs/>
          <w:lang w:val="de-DE"/>
        </w:rPr>
        <w:t>Motivation</w:t>
      </w:r>
    </w:p>
    <w:p w14:paraId="319D7FE2" w14:textId="77777777" w:rsidR="00825C99" w:rsidRPr="00C8116B" w:rsidRDefault="00CC29B6">
      <w:pPr>
        <w:pStyle w:val="BodyText"/>
        <w:rPr>
          <w:lang w:val="de-DE"/>
        </w:rPr>
      </w:pPr>
      <w:r w:rsidRPr="00C8116B">
        <w:rPr>
          <w:lang w:val="de-DE"/>
        </w:rPr>
        <w:t>Sie sollten relevante Begriffe klar definieren, so dass alle Beteiligten</w:t>
      </w:r>
    </w:p>
    <w:p w14:paraId="023FC61D" w14:textId="77777777" w:rsidR="00825C99" w:rsidRDefault="00CC29B6">
      <w:pPr>
        <w:numPr>
          <w:ilvl w:val="0"/>
          <w:numId w:val="21"/>
        </w:numPr>
      </w:pPr>
      <w:proofErr w:type="spellStart"/>
      <w:r>
        <w:t>diese</w:t>
      </w:r>
      <w:proofErr w:type="spellEnd"/>
      <w:r>
        <w:t xml:space="preserve"> </w:t>
      </w:r>
      <w:proofErr w:type="spellStart"/>
      <w:r>
        <w:t>Begriffe</w:t>
      </w:r>
      <w:proofErr w:type="spellEnd"/>
      <w:r>
        <w:t xml:space="preserve"> </w:t>
      </w:r>
      <w:proofErr w:type="spellStart"/>
      <w:r>
        <w:t>identisch</w:t>
      </w:r>
      <w:proofErr w:type="spellEnd"/>
      <w:r>
        <w:t xml:space="preserve"> verstehen, und</w:t>
      </w:r>
    </w:p>
    <w:p w14:paraId="63A0052C" w14:textId="77777777" w:rsidR="00825C99" w:rsidRPr="00C8116B" w:rsidRDefault="00CC29B6">
      <w:pPr>
        <w:numPr>
          <w:ilvl w:val="0"/>
          <w:numId w:val="21"/>
        </w:numPr>
        <w:rPr>
          <w:lang w:val="de-DE"/>
        </w:rPr>
      </w:pPr>
      <w:r w:rsidRPr="00C8116B">
        <w:rPr>
          <w:lang w:val="de-DE"/>
        </w:rPr>
        <w:t>vermeiden, mehrere Begriffe für die gleiche Sache zu haben.</w:t>
      </w:r>
    </w:p>
    <w:p w14:paraId="0CF3637F" w14:textId="77777777" w:rsidR="00825C99" w:rsidRPr="00C8116B" w:rsidRDefault="00CC29B6">
      <w:pPr>
        <w:numPr>
          <w:ilvl w:val="0"/>
          <w:numId w:val="22"/>
        </w:numPr>
        <w:rPr>
          <w:lang w:val="de-DE"/>
        </w:rPr>
      </w:pPr>
      <w:r w:rsidRPr="00C8116B">
        <w:rPr>
          <w:lang w:val="de-DE"/>
        </w:rPr>
        <w:t>Zweispaltige Tabelle mit &lt;Begriff&gt; und &lt;Definition&gt;</w:t>
      </w:r>
    </w:p>
    <w:p w14:paraId="703CC8F0" w14:textId="77777777" w:rsidR="00825C99" w:rsidRPr="00C8116B" w:rsidRDefault="00CC29B6">
      <w:pPr>
        <w:numPr>
          <w:ilvl w:val="0"/>
          <w:numId w:val="22"/>
        </w:numPr>
        <w:rPr>
          <w:lang w:val="de-DE"/>
        </w:rPr>
      </w:pPr>
      <w:r w:rsidRPr="00C8116B">
        <w:rPr>
          <w:lang w:val="de-DE"/>
        </w:rPr>
        <w:t>Eventuell weitere Spalten mit Übersetzungen, falls notwendig.</w:t>
      </w:r>
    </w:p>
    <w:p w14:paraId="66F59C2A" w14:textId="77777777" w:rsidR="00825C99" w:rsidRPr="00C8116B" w:rsidRDefault="00CC29B6">
      <w:pPr>
        <w:pStyle w:val="FirstParagraph"/>
        <w:rPr>
          <w:lang w:val="de-DE"/>
        </w:rPr>
      </w:pPr>
      <w:r w:rsidRPr="00C8116B">
        <w:rPr>
          <w:lang w:val="de-DE"/>
        </w:rPr>
        <w:t xml:space="preserve">Siehe </w:t>
      </w:r>
      <w:hyperlink r:id="rId23">
        <w:r w:rsidRPr="00C8116B">
          <w:rPr>
            <w:rStyle w:val="Hyperlink"/>
            <w:lang w:val="de-DE"/>
          </w:rPr>
          <w:t>Glossar</w:t>
        </w:r>
      </w:hyperlink>
      <w:r w:rsidRPr="00C8116B">
        <w:rPr>
          <w:lang w:val="de-DE"/>
        </w:rPr>
        <w:t xml:space="preserve"> in der online-Dokumentation (auf Englisch!).</w:t>
      </w:r>
    </w:p>
    <w:tbl>
      <w:tblPr>
        <w:tblStyle w:val="Table"/>
        <w:tblW w:w="5000" w:type="pct"/>
        <w:tblLook w:val="0020" w:firstRow="1" w:lastRow="0" w:firstColumn="0" w:lastColumn="0" w:noHBand="0" w:noVBand="0"/>
      </w:tblPr>
      <w:tblGrid>
        <w:gridCol w:w="4200"/>
        <w:gridCol w:w="5160"/>
      </w:tblGrid>
      <w:tr w:rsidR="00825C99" w14:paraId="3F19FFFC"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7774F68F" w14:textId="77777777" w:rsidR="00825C99" w:rsidRDefault="00CC29B6">
            <w:pPr>
              <w:pStyle w:val="Compact"/>
            </w:pPr>
            <w:proofErr w:type="spellStart"/>
            <w:r>
              <w:t>Begriff</w:t>
            </w:r>
            <w:proofErr w:type="spellEnd"/>
          </w:p>
        </w:tc>
        <w:tc>
          <w:tcPr>
            <w:tcW w:w="0" w:type="auto"/>
          </w:tcPr>
          <w:p w14:paraId="5D23BD17" w14:textId="77777777" w:rsidR="00825C99" w:rsidRDefault="00CC29B6">
            <w:pPr>
              <w:pStyle w:val="Compact"/>
            </w:pPr>
            <w:r>
              <w:t>Definition</w:t>
            </w:r>
          </w:p>
        </w:tc>
      </w:tr>
      <w:tr w:rsidR="00825C99" w14:paraId="246132C7" w14:textId="77777777">
        <w:tc>
          <w:tcPr>
            <w:tcW w:w="0" w:type="auto"/>
          </w:tcPr>
          <w:p w14:paraId="637E3E36" w14:textId="77777777" w:rsidR="00825C99" w:rsidRDefault="00CC29B6">
            <w:r>
              <w:rPr>
                <w:i/>
                <w:iCs/>
              </w:rPr>
              <w:t>&lt;Begriff-1&gt;</w:t>
            </w:r>
          </w:p>
        </w:tc>
        <w:tc>
          <w:tcPr>
            <w:tcW w:w="0" w:type="auto"/>
          </w:tcPr>
          <w:p w14:paraId="7D258B62" w14:textId="77777777" w:rsidR="00825C99" w:rsidRDefault="00CC29B6">
            <w:r>
              <w:rPr>
                <w:i/>
                <w:iCs/>
              </w:rPr>
              <w:t>&lt;Definition-1&gt;</w:t>
            </w:r>
          </w:p>
        </w:tc>
      </w:tr>
      <w:tr w:rsidR="00825C99" w14:paraId="633AB05E" w14:textId="77777777">
        <w:tc>
          <w:tcPr>
            <w:tcW w:w="0" w:type="auto"/>
          </w:tcPr>
          <w:p w14:paraId="3FE5BFA7" w14:textId="77777777" w:rsidR="00825C99" w:rsidRDefault="00CC29B6">
            <w:r>
              <w:rPr>
                <w:i/>
                <w:iCs/>
              </w:rPr>
              <w:t>&lt;Begriff-2</w:t>
            </w:r>
          </w:p>
        </w:tc>
        <w:tc>
          <w:tcPr>
            <w:tcW w:w="0" w:type="auto"/>
          </w:tcPr>
          <w:p w14:paraId="6BF64ED2" w14:textId="77777777" w:rsidR="00825C99" w:rsidRDefault="00CC29B6">
            <w:r>
              <w:rPr>
                <w:i/>
                <w:iCs/>
              </w:rPr>
              <w:t>&lt;Definition-2&gt;</w:t>
            </w:r>
          </w:p>
        </w:tc>
      </w:tr>
      <w:bookmarkEnd w:id="43"/>
    </w:tbl>
    <w:p w14:paraId="5D8CFD82" w14:textId="77777777" w:rsidR="0090069B" w:rsidRDefault="0090069B"/>
    <w:sectPr w:rsidR="009006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975EC" w14:textId="77777777" w:rsidR="0090069B" w:rsidRDefault="00CC29B6">
      <w:pPr>
        <w:spacing w:after="0"/>
      </w:pPr>
      <w:r>
        <w:separator/>
      </w:r>
    </w:p>
  </w:endnote>
  <w:endnote w:type="continuationSeparator" w:id="0">
    <w:p w14:paraId="6AEABD7D" w14:textId="77777777" w:rsidR="0090069B" w:rsidRDefault="00CC29B6">
      <w:pPr>
        <w:spacing w:after="0"/>
      </w:pPr>
      <w:r>
        <w:continuationSeparator/>
      </w:r>
    </w:p>
  </w:endnote>
  <w:endnote w:type="continuationNotice" w:id="1">
    <w:p w14:paraId="3AEE3929" w14:textId="77777777" w:rsidR="006F5088" w:rsidRDefault="006F508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D9E86" w14:textId="77777777" w:rsidR="00825C99" w:rsidRDefault="00CC29B6">
      <w:r>
        <w:separator/>
      </w:r>
    </w:p>
  </w:footnote>
  <w:footnote w:type="continuationSeparator" w:id="0">
    <w:p w14:paraId="2462D0EC" w14:textId="77777777" w:rsidR="00825C99" w:rsidRDefault="00CC29B6">
      <w:r>
        <w:continuationSeparator/>
      </w:r>
    </w:p>
  </w:footnote>
  <w:footnote w:type="continuationNotice" w:id="1">
    <w:p w14:paraId="747C8600" w14:textId="77777777" w:rsidR="006F5088" w:rsidRDefault="006F508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6EEF8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83805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7E8C39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51308283">
    <w:abstractNumId w:val="0"/>
  </w:num>
  <w:num w:numId="2" w16cid:durableId="1013191548">
    <w:abstractNumId w:val="1"/>
  </w:num>
  <w:num w:numId="3" w16cid:durableId="1247807510">
    <w:abstractNumId w:val="1"/>
  </w:num>
  <w:num w:numId="4" w16cid:durableId="889146747">
    <w:abstractNumId w:val="1"/>
  </w:num>
  <w:num w:numId="5" w16cid:durableId="502208483">
    <w:abstractNumId w:val="1"/>
  </w:num>
  <w:num w:numId="6" w16cid:durableId="921109154">
    <w:abstractNumId w:val="1"/>
  </w:num>
  <w:num w:numId="7" w16cid:durableId="1492679639">
    <w:abstractNumId w:val="1"/>
  </w:num>
  <w:num w:numId="8" w16cid:durableId="2033410058">
    <w:abstractNumId w:val="1"/>
  </w:num>
  <w:num w:numId="9" w16cid:durableId="612833031">
    <w:abstractNumId w:val="1"/>
  </w:num>
  <w:num w:numId="10" w16cid:durableId="1020425598">
    <w:abstractNumId w:val="1"/>
  </w:num>
  <w:num w:numId="11" w16cid:durableId="1525636776">
    <w:abstractNumId w:val="1"/>
  </w:num>
  <w:num w:numId="12" w16cid:durableId="16907156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51436850">
    <w:abstractNumId w:val="1"/>
  </w:num>
  <w:num w:numId="14" w16cid:durableId="225116945">
    <w:abstractNumId w:val="1"/>
  </w:num>
  <w:num w:numId="15" w16cid:durableId="438767503">
    <w:abstractNumId w:val="1"/>
  </w:num>
  <w:num w:numId="16" w16cid:durableId="1229071278">
    <w:abstractNumId w:val="1"/>
  </w:num>
  <w:num w:numId="17" w16cid:durableId="264509204">
    <w:abstractNumId w:val="1"/>
  </w:num>
  <w:num w:numId="18" w16cid:durableId="1519387669">
    <w:abstractNumId w:val="1"/>
  </w:num>
  <w:num w:numId="19" w16cid:durableId="671765583">
    <w:abstractNumId w:val="1"/>
  </w:num>
  <w:num w:numId="20" w16cid:durableId="1567302613">
    <w:abstractNumId w:val="1"/>
  </w:num>
  <w:num w:numId="21" w16cid:durableId="1792553291">
    <w:abstractNumId w:val="1"/>
  </w:num>
  <w:num w:numId="22" w16cid:durableId="1337922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99"/>
    <w:rsid w:val="000D773E"/>
    <w:rsid w:val="002C3BFF"/>
    <w:rsid w:val="00310CB5"/>
    <w:rsid w:val="00614950"/>
    <w:rsid w:val="00635AE5"/>
    <w:rsid w:val="00642859"/>
    <w:rsid w:val="006F5088"/>
    <w:rsid w:val="00722D56"/>
    <w:rsid w:val="007260D3"/>
    <w:rsid w:val="00825C99"/>
    <w:rsid w:val="0086170B"/>
    <w:rsid w:val="00881A7B"/>
    <w:rsid w:val="008B3BFA"/>
    <w:rsid w:val="008E3FBD"/>
    <w:rsid w:val="0090069B"/>
    <w:rsid w:val="009C5090"/>
    <w:rsid w:val="00A172DA"/>
    <w:rsid w:val="00A94882"/>
    <w:rsid w:val="00AC67A5"/>
    <w:rsid w:val="00AE0157"/>
    <w:rsid w:val="00B36890"/>
    <w:rsid w:val="00BB7659"/>
    <w:rsid w:val="00C21FFC"/>
    <w:rsid w:val="00C417CF"/>
    <w:rsid w:val="00C74EED"/>
    <w:rsid w:val="00C8116B"/>
    <w:rsid w:val="00CC29B6"/>
    <w:rsid w:val="00D440C6"/>
    <w:rsid w:val="00DC3E69"/>
    <w:rsid w:val="00E542A1"/>
    <w:rsid w:val="00E73FDC"/>
    <w:rsid w:val="00EA4F04"/>
    <w:rsid w:val="00F04363"/>
    <w:rsid w:val="00F42FE6"/>
    <w:rsid w:val="00FC48F1"/>
    <w:rsid w:val="00FF0A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031BF7"/>
  <w15:docId w15:val="{D40EB099-2BAA-C64C-A2EF-C33F9D1B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EA4F04"/>
    <w:pPr>
      <w:ind w:left="720"/>
      <w:contextualSpacing/>
    </w:pPr>
  </w:style>
  <w:style w:type="paragraph" w:styleId="Header">
    <w:name w:val="header"/>
    <w:basedOn w:val="Normal"/>
    <w:link w:val="HeaderChar"/>
    <w:semiHidden/>
    <w:unhideWhenUsed/>
    <w:rsid w:val="006F5088"/>
    <w:pPr>
      <w:tabs>
        <w:tab w:val="center" w:pos="4513"/>
        <w:tab w:val="right" w:pos="9026"/>
      </w:tabs>
      <w:spacing w:after="0"/>
    </w:pPr>
  </w:style>
  <w:style w:type="character" w:customStyle="1" w:styleId="HeaderChar">
    <w:name w:val="Header Char"/>
    <w:basedOn w:val="DefaultParagraphFont"/>
    <w:link w:val="Header"/>
    <w:semiHidden/>
    <w:rsid w:val="006F5088"/>
  </w:style>
  <w:style w:type="paragraph" w:styleId="Footer">
    <w:name w:val="footer"/>
    <w:basedOn w:val="Normal"/>
    <w:link w:val="FooterChar"/>
    <w:semiHidden/>
    <w:unhideWhenUsed/>
    <w:rsid w:val="006F5088"/>
    <w:pPr>
      <w:tabs>
        <w:tab w:val="center" w:pos="4513"/>
        <w:tab w:val="right" w:pos="9026"/>
      </w:tabs>
      <w:spacing w:after="0"/>
    </w:pPr>
  </w:style>
  <w:style w:type="character" w:customStyle="1" w:styleId="FooterChar">
    <w:name w:val="Footer Char"/>
    <w:basedOn w:val="DefaultParagraphFont"/>
    <w:link w:val="Footer"/>
    <w:semiHidden/>
    <w:rsid w:val="006F5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2508">
      <w:bodyDiv w:val="1"/>
      <w:marLeft w:val="0"/>
      <w:marRight w:val="0"/>
      <w:marTop w:val="0"/>
      <w:marBottom w:val="0"/>
      <w:divBdr>
        <w:top w:val="none" w:sz="0" w:space="0" w:color="auto"/>
        <w:left w:val="none" w:sz="0" w:space="0" w:color="auto"/>
        <w:bottom w:val="none" w:sz="0" w:space="0" w:color="auto"/>
        <w:right w:val="none" w:sz="0" w:space="0" w:color="auto"/>
      </w:divBdr>
      <w:divsChild>
        <w:div w:id="1367828801">
          <w:marLeft w:val="0"/>
          <w:marRight w:val="0"/>
          <w:marTop w:val="0"/>
          <w:marBottom w:val="0"/>
          <w:divBdr>
            <w:top w:val="none" w:sz="0" w:space="0" w:color="auto"/>
            <w:left w:val="none" w:sz="0" w:space="0" w:color="auto"/>
            <w:bottom w:val="none" w:sz="0" w:space="0" w:color="auto"/>
            <w:right w:val="none" w:sz="0" w:space="0" w:color="auto"/>
          </w:divBdr>
          <w:divsChild>
            <w:div w:id="11788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8398">
      <w:bodyDiv w:val="1"/>
      <w:marLeft w:val="0"/>
      <w:marRight w:val="0"/>
      <w:marTop w:val="0"/>
      <w:marBottom w:val="0"/>
      <w:divBdr>
        <w:top w:val="none" w:sz="0" w:space="0" w:color="auto"/>
        <w:left w:val="none" w:sz="0" w:space="0" w:color="auto"/>
        <w:bottom w:val="none" w:sz="0" w:space="0" w:color="auto"/>
        <w:right w:val="none" w:sz="0" w:space="0" w:color="auto"/>
      </w:divBdr>
      <w:divsChild>
        <w:div w:id="1440370874">
          <w:marLeft w:val="0"/>
          <w:marRight w:val="0"/>
          <w:marTop w:val="0"/>
          <w:marBottom w:val="0"/>
          <w:divBdr>
            <w:top w:val="none" w:sz="0" w:space="0" w:color="auto"/>
            <w:left w:val="none" w:sz="0" w:space="0" w:color="auto"/>
            <w:bottom w:val="none" w:sz="0" w:space="0" w:color="auto"/>
            <w:right w:val="none" w:sz="0" w:space="0" w:color="auto"/>
          </w:divBdr>
        </w:div>
      </w:divsChild>
    </w:div>
    <w:div w:id="179709461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42.org" TargetMode="External"/><Relationship Id="rId13" Type="http://schemas.openxmlformats.org/officeDocument/2006/relationships/hyperlink" Target="https://docs.arc42.org/section-4/"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docs.arc42.org/section-10/" TargetMode="External"/><Relationship Id="rId7" Type="http://schemas.openxmlformats.org/officeDocument/2006/relationships/image" Target="media/image1.png"/><Relationship Id="rId12" Type="http://schemas.openxmlformats.org/officeDocument/2006/relationships/hyperlink" Target="https://docs.arc42.org/section-3/" TargetMode="External"/><Relationship Id="rId17" Type="http://schemas.openxmlformats.org/officeDocument/2006/relationships/hyperlink" Target="https://docs.arc42.org/section-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arc42.org/section-6/" TargetMode="External"/><Relationship Id="rId20" Type="http://schemas.openxmlformats.org/officeDocument/2006/relationships/hyperlink" Target="https://docs.arc42.org/section-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c42.org/section-2/"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arc42.org/section-5/" TargetMode="External"/><Relationship Id="rId23" Type="http://schemas.openxmlformats.org/officeDocument/2006/relationships/hyperlink" Target="https://docs.arc42.org/section-12/" TargetMode="External"/><Relationship Id="rId10" Type="http://schemas.openxmlformats.org/officeDocument/2006/relationships/image" Target="media/image2.png"/><Relationship Id="rId19" Type="http://schemas.openxmlformats.org/officeDocument/2006/relationships/hyperlink" Target="https://docs.arc42.org/section-8/" TargetMode="External"/><Relationship Id="rId4" Type="http://schemas.openxmlformats.org/officeDocument/2006/relationships/webSettings" Target="webSettings.xml"/><Relationship Id="rId9" Type="http://schemas.openxmlformats.org/officeDocument/2006/relationships/hyperlink" Target="https://docs.arc42.org/section-1/" TargetMode="External"/><Relationship Id="rId14" Type="http://schemas.openxmlformats.org/officeDocument/2006/relationships/image" Target="media/image3.png"/><Relationship Id="rId22" Type="http://schemas.openxmlformats.org/officeDocument/2006/relationships/hyperlink" Target="https://docs.arc42.org/section-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3792</Words>
  <Characters>21620</Characters>
  <Application>Microsoft Office Word</Application>
  <DocSecurity>0</DocSecurity>
  <Lines>180</Lines>
  <Paragraphs>50</Paragraphs>
  <ScaleCrop>false</ScaleCrop>
  <Company/>
  <LinksUpToDate>false</LinksUpToDate>
  <CharactersWithSpaces>25362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Martin, Dominik</dc:creator>
  <cp:keywords/>
  <cp:lastModifiedBy>Martin, Dominik</cp:lastModifiedBy>
  <cp:revision>2</cp:revision>
  <dcterms:created xsi:type="dcterms:W3CDTF">2022-10-06T15:41:00Z</dcterms:created>
  <dcterms:modified xsi:type="dcterms:W3CDTF">2022-10-06T15:41:00Z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Mai 2022</vt:lpwstr>
  </property>
</Properties>
</file>